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B27A5" w14:textId="77777777" w:rsidR="009C409A" w:rsidRPr="0041255A" w:rsidRDefault="009C409A" w:rsidP="009C409A">
      <w:pPr>
        <w:autoSpaceDE w:val="0"/>
        <w:autoSpaceDN w:val="0"/>
        <w:adjustRightInd w:val="0"/>
        <w:spacing w:after="0" w:line="360" w:lineRule="auto"/>
        <w:ind w:firstLine="720"/>
        <w:rPr>
          <w:rFonts w:ascii="Times New Roman" w:hAnsi="Times New Roman" w:cs="Times New Roman"/>
        </w:rPr>
      </w:pPr>
      <w:r w:rsidRPr="0041255A">
        <w:rPr>
          <w:rFonts w:ascii="Times New Roman" w:hAnsi="Times New Roman" w:cs="Times New Roman"/>
        </w:rPr>
        <w:t>To characterize the daily SPC pattern of each site, we grouped data by site and hour of the day which amounted to approximately 3500 data points per site and hour. These daily SPC data were then smoothed using a general additive model with a cubic spline. To compare site-specific daily SPC signals relative</w:t>
      </w:r>
      <w:r w:rsidRPr="0041255A">
        <w:rPr>
          <w:rFonts w:ascii="Times New Roman" w:hAnsi="Times New Roman" w:cs="Times New Roman"/>
          <w:i/>
          <w:iCs/>
        </w:rPr>
        <w:t xml:space="preserve"> </w:t>
      </w:r>
      <w:r w:rsidRPr="0041255A">
        <w:rPr>
          <w:rFonts w:ascii="Times New Roman" w:hAnsi="Times New Roman" w:cs="Times New Roman"/>
        </w:rPr>
        <w:t xml:space="preserve">to other sites, we calculated the normalized SPC by subtracting the mean and then dividing by the standard deviation of each site. To quantify numerically the similarity in daily patterns of SPC at each site, we </w:t>
      </w:r>
      <w:del w:id="0" w:author="Microsoft Office User" w:date="2018-10-22T11:20:00Z">
        <w:r w:rsidRPr="0041255A" w:rsidDel="006C2C19">
          <w:rPr>
            <w:rFonts w:ascii="Times New Roman" w:hAnsi="Times New Roman" w:cs="Times New Roman"/>
          </w:rPr>
          <w:delText xml:space="preserve">performed </w:delText>
        </w:r>
      </w:del>
      <w:del w:id="1" w:author="Microsoft Office User" w:date="2018-10-22T11:19:00Z">
        <w:r w:rsidRPr="0041255A" w:rsidDel="006C2C19">
          <w:rPr>
            <w:rFonts w:ascii="Times New Roman" w:hAnsi="Times New Roman" w:cs="Times New Roman"/>
          </w:rPr>
          <w:delText>hierarchical clustering</w:delText>
        </w:r>
      </w:del>
      <w:ins w:id="2" w:author="Microsoft Office User" w:date="2018-10-22T11:19:00Z">
        <w:r w:rsidR="006C2C19">
          <w:rPr>
            <w:rFonts w:ascii="Times New Roman" w:hAnsi="Times New Roman" w:cs="Times New Roman"/>
          </w:rPr>
          <w:t xml:space="preserve">analyzed the correlation between all sets of </w:t>
        </w:r>
      </w:ins>
      <w:del w:id="3" w:author="Microsoft Office User" w:date="2018-10-22T11:19:00Z">
        <w:r w:rsidRPr="0041255A" w:rsidDel="006C2C19">
          <w:rPr>
            <w:rFonts w:ascii="Times New Roman" w:hAnsi="Times New Roman" w:cs="Times New Roman"/>
          </w:rPr>
          <w:delText xml:space="preserve"> on the </w:delText>
        </w:r>
      </w:del>
      <w:ins w:id="4" w:author="Microsoft Office User" w:date="2018-10-22T11:19:00Z">
        <w:r w:rsidR="006C2C19">
          <w:rPr>
            <w:rFonts w:ascii="Times New Roman" w:hAnsi="Times New Roman" w:cs="Times New Roman"/>
          </w:rPr>
          <w:t xml:space="preserve">daily </w:t>
        </w:r>
      </w:ins>
      <w:r w:rsidRPr="0041255A">
        <w:rPr>
          <w:rFonts w:ascii="Times New Roman" w:hAnsi="Times New Roman" w:cs="Times New Roman"/>
        </w:rPr>
        <w:t xml:space="preserve">smoothed, normalized SPC signals </w:t>
      </w:r>
      <w:del w:id="5" w:author="Microsoft Office User" w:date="2018-10-22T11:20:00Z">
        <w:r w:rsidRPr="0041255A" w:rsidDel="006C2C19">
          <w:rPr>
            <w:rFonts w:ascii="Times New Roman" w:hAnsi="Times New Roman" w:cs="Times New Roman"/>
          </w:rPr>
          <w:delText xml:space="preserve">with dissimilarity between sites measured by Euclidean distance </w:delText>
        </w: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x, y</m:t>
              </m:r>
            </m:e>
          </m:d>
          <m:r>
            <w:rPr>
              <w:rFonts w:ascii="Cambria Math" w:hAnsi="Cambria Math" w:cs="Times New Roman"/>
            </w:rPr>
            <m:t>=</m:t>
          </m:r>
          <m:rad>
            <m:radPr>
              <m:degHide m:val="1"/>
              <m:ctrlPr>
                <w:rPr>
                  <w:rFonts w:ascii="Cambria Math" w:hAnsi="Cambria Math" w:cs="Times New Roman"/>
                  <w:i/>
                </w:rPr>
              </m:ctrlPr>
            </m:radPr>
            <m:deg/>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e>
                    <m:sup>
                      <m:r>
                        <w:rPr>
                          <w:rFonts w:ascii="Cambria Math" w:hAnsi="Cambria Math" w:cs="Times New Roman"/>
                        </w:rPr>
                        <m:t>2</m:t>
                      </m:r>
                    </m:sup>
                  </m:sSup>
                </m:e>
              </m:nary>
            </m:e>
          </m:rad>
        </m:oMath>
        <w:r w:rsidRPr="0041255A" w:rsidDel="006C2C19">
          <w:rPr>
            <w:rFonts w:ascii="Times New Roman" w:eastAsiaTheme="minorEastAsia" w:hAnsi="Times New Roman" w:cs="Times New Roman"/>
          </w:rPr>
          <w:delText xml:space="preserve"> , where x and y are daily SPC signals of two sites)</w:delText>
        </w:r>
        <w:r w:rsidRPr="0041255A" w:rsidDel="006C2C19">
          <w:rPr>
            <w:rFonts w:ascii="Times New Roman" w:hAnsi="Times New Roman" w:cs="Times New Roman"/>
          </w:rPr>
          <w:delText xml:space="preserve">. With the distance matrix found, we then used the complete linkage cluster analysis to discern relationships between daily signals at each site </w:delText>
        </w:r>
      </w:del>
      <w:r w:rsidRPr="0041255A">
        <w:rPr>
          <w:rFonts w:ascii="Times New Roman" w:hAnsi="Times New Roman" w:cs="Times New Roman"/>
        </w:rPr>
        <w:t xml:space="preserve">using </w:t>
      </w:r>
      <w:del w:id="6" w:author="Microsoft Office User" w:date="2018-10-22T11:20:00Z">
        <w:r w:rsidRPr="0041255A" w:rsidDel="006C2C19">
          <w:rPr>
            <w:rFonts w:ascii="Times New Roman" w:hAnsi="Times New Roman" w:cs="Times New Roman"/>
          </w:rPr>
          <w:delText xml:space="preserve">hclust </w:delText>
        </w:r>
      </w:del>
      <w:ins w:id="7" w:author="Microsoft Office User" w:date="2018-10-22T11:20:00Z">
        <w:r w:rsidR="006C2C19">
          <w:rPr>
            <w:rFonts w:ascii="Times New Roman" w:hAnsi="Times New Roman" w:cs="Times New Roman"/>
          </w:rPr>
          <w:t xml:space="preserve">the </w:t>
        </w:r>
        <w:r w:rsidR="006C2C19" w:rsidRPr="006C2C19">
          <w:rPr>
            <w:rFonts w:ascii="Andale Mono" w:hAnsi="Andale Mono" w:cs="Times New Roman"/>
            <w:rPrChange w:id="8" w:author="Microsoft Office User" w:date="2018-10-22T11:20:00Z">
              <w:rPr>
                <w:rFonts w:ascii="Times New Roman" w:hAnsi="Times New Roman" w:cs="Times New Roman"/>
              </w:rPr>
            </w:rPrChange>
          </w:rPr>
          <w:t>diss</w:t>
        </w:r>
        <w:r w:rsidR="006C2C19" w:rsidRPr="0041255A">
          <w:rPr>
            <w:rFonts w:ascii="Times New Roman" w:hAnsi="Times New Roman" w:cs="Times New Roman"/>
          </w:rPr>
          <w:t xml:space="preserve"> </w:t>
        </w:r>
      </w:ins>
      <w:r w:rsidRPr="0041255A">
        <w:rPr>
          <w:rFonts w:ascii="Times New Roman" w:hAnsi="Times New Roman" w:cs="Times New Roman"/>
        </w:rPr>
        <w:t xml:space="preserve">function in </w:t>
      </w:r>
      <w:ins w:id="9" w:author="Microsoft Office User" w:date="2018-10-22T11:29:00Z">
        <w:r w:rsidR="006C2C19">
          <w:rPr>
            <w:rFonts w:ascii="Times New Roman" w:hAnsi="Times New Roman" w:cs="Times New Roman"/>
          </w:rPr>
          <w:t xml:space="preserve">the </w:t>
        </w:r>
      </w:ins>
      <w:r w:rsidRPr="0041255A">
        <w:rPr>
          <w:rFonts w:ascii="Times New Roman" w:hAnsi="Times New Roman" w:cs="Times New Roman"/>
        </w:rPr>
        <w:t>R</w:t>
      </w:r>
      <w:r>
        <w:rPr>
          <w:rFonts w:ascii="Times New Roman" w:hAnsi="Times New Roman" w:cs="Times New Roman"/>
        </w:rPr>
        <w:t xml:space="preserve"> </w:t>
      </w:r>
      <w:ins w:id="10" w:author="Microsoft Office User" w:date="2018-10-22T11:29:00Z">
        <w:r w:rsidR="006C2C19">
          <w:rPr>
            <w:rFonts w:ascii="Times New Roman" w:hAnsi="Times New Roman" w:cs="Times New Roman"/>
          </w:rPr>
          <w:t xml:space="preserve">package TSclust </w:t>
        </w:r>
      </w:ins>
      <w:r>
        <w:rPr>
          <w:rFonts w:ascii="Times New Roman" w:hAnsi="Times New Roman" w:cs="Times New Roman"/>
        </w:rPr>
        <w:t>(</w:t>
      </w:r>
      <w:del w:id="11" w:author="Microsoft Office User" w:date="2018-10-22T11:30:00Z">
        <w:r w:rsidRPr="00D677E1" w:rsidDel="006C2C19">
          <w:rPr>
            <w:rFonts w:ascii="Times New Roman" w:hAnsi="Times New Roman" w:cs="Times New Roman"/>
            <w:color w:val="FF0000"/>
          </w:rPr>
          <w:delText>REF</w:delText>
        </w:r>
      </w:del>
      <w:ins w:id="12" w:author="Microsoft Office User" w:date="2018-10-22T11:30:00Z">
        <w:r w:rsidR="006C2C19">
          <w:rPr>
            <w:rFonts w:ascii="Times New Roman" w:hAnsi="Times New Roman" w:cs="Times New Roman"/>
            <w:color w:val="FF0000"/>
          </w:rPr>
          <w:t>Montero and Vilar 2014</w:t>
        </w:r>
      </w:ins>
      <w:r>
        <w:rPr>
          <w:rFonts w:ascii="Times New Roman" w:hAnsi="Times New Roman" w:cs="Times New Roman"/>
        </w:rPr>
        <w:t>)</w:t>
      </w:r>
      <w:r w:rsidRPr="0041255A">
        <w:rPr>
          <w:rFonts w:ascii="Times New Roman" w:hAnsi="Times New Roman" w:cs="Times New Roman"/>
        </w:rPr>
        <w:t>.</w:t>
      </w:r>
      <w:ins w:id="13" w:author="Microsoft Office User" w:date="2018-10-22T11:32:00Z">
        <w:r w:rsidR="006C2C19">
          <w:rPr>
            <w:rFonts w:ascii="Times New Roman" w:hAnsi="Times New Roman" w:cs="Times New Roman"/>
          </w:rPr>
          <w:t xml:space="preserve"> We then </w:t>
        </w:r>
      </w:ins>
      <w:ins w:id="14" w:author="Microsoft Office User" w:date="2018-10-22T11:33:00Z">
        <w:r w:rsidR="006C2C19">
          <w:rPr>
            <w:rFonts w:ascii="Times New Roman" w:hAnsi="Times New Roman" w:cs="Times New Roman"/>
          </w:rPr>
          <w:t>performed</w:t>
        </w:r>
      </w:ins>
      <w:ins w:id="15" w:author="Microsoft Office User" w:date="2018-10-22T11:32:00Z">
        <w:r w:rsidR="006C2C19">
          <w:rPr>
            <w:rFonts w:ascii="Times New Roman" w:hAnsi="Times New Roman" w:cs="Times New Roman"/>
          </w:rPr>
          <w:t xml:space="preserve"> hierarchical clustering </w:t>
        </w:r>
      </w:ins>
      <w:ins w:id="16" w:author="Microsoft Office User" w:date="2018-10-22T11:33:00Z">
        <w:r w:rsidR="006C2C19">
          <w:rPr>
            <w:rFonts w:ascii="Times New Roman" w:hAnsi="Times New Roman" w:cs="Times New Roman"/>
          </w:rPr>
          <w:t>on the correlation dissimilarity matrix to</w:t>
        </w:r>
      </w:ins>
      <w:ins w:id="17" w:author="Microsoft Office User" w:date="2018-10-22T11:32:00Z">
        <w:r w:rsidR="006C2C19">
          <w:rPr>
            <w:rFonts w:ascii="Times New Roman" w:hAnsi="Times New Roman" w:cs="Times New Roman"/>
          </w:rPr>
          <w:t xml:space="preserve"> identify </w:t>
        </w:r>
      </w:ins>
      <w:ins w:id="18" w:author="Microsoft Office User" w:date="2018-10-22T11:38:00Z">
        <w:r w:rsidR="006C2C19">
          <w:rPr>
            <w:rFonts w:ascii="Times New Roman" w:hAnsi="Times New Roman" w:cs="Times New Roman"/>
          </w:rPr>
          <w:t>patterns among different</w:t>
        </w:r>
      </w:ins>
      <w:ins w:id="19" w:author="Microsoft Office User" w:date="2018-10-22T11:32:00Z">
        <w:r w:rsidR="006C2C19">
          <w:rPr>
            <w:rFonts w:ascii="Times New Roman" w:hAnsi="Times New Roman" w:cs="Times New Roman"/>
          </w:rPr>
          <w:t xml:space="preserve"> daily signals</w:t>
        </w:r>
      </w:ins>
      <w:r w:rsidRPr="0041255A">
        <w:rPr>
          <w:rFonts w:ascii="Times New Roman" w:hAnsi="Times New Roman" w:cs="Times New Roman"/>
        </w:rPr>
        <w:t xml:space="preserve"> </w:t>
      </w:r>
      <w:ins w:id="20" w:author="Microsoft Office User" w:date="2018-10-22T11:33:00Z">
        <w:r w:rsidR="006C2C19">
          <w:rPr>
            <w:rFonts w:ascii="Times New Roman" w:hAnsi="Times New Roman" w:cs="Times New Roman"/>
          </w:rPr>
          <w:t xml:space="preserve">using the R function </w:t>
        </w:r>
        <w:r w:rsidR="006C2C19" w:rsidRPr="006C2C19">
          <w:rPr>
            <w:rFonts w:ascii="Andale Mono" w:hAnsi="Andale Mono" w:cs="Times New Roman"/>
            <w:rPrChange w:id="21" w:author="Microsoft Office User" w:date="2018-10-22T11:35:00Z">
              <w:rPr>
                <w:rFonts w:ascii="Times New Roman" w:hAnsi="Times New Roman" w:cs="Times New Roman"/>
              </w:rPr>
            </w:rPrChange>
          </w:rPr>
          <w:t>hclust</w:t>
        </w:r>
        <w:r w:rsidR="006C2C19">
          <w:rPr>
            <w:rFonts w:ascii="Times New Roman" w:hAnsi="Times New Roman" w:cs="Times New Roman"/>
          </w:rPr>
          <w:t xml:space="preserve"> with the complete linkage method </w:t>
        </w:r>
      </w:ins>
      <w:del w:id="22" w:author="Microsoft Office User" w:date="2018-10-22T11:32:00Z">
        <w:r w:rsidRPr="0041255A" w:rsidDel="006C2C19">
          <w:rPr>
            <w:rFonts w:ascii="Times New Roman" w:hAnsi="Times New Roman" w:cs="Times New Roman"/>
          </w:rPr>
          <w:delText xml:space="preserve">The </w:delText>
        </w:r>
      </w:del>
      <w:del w:id="23" w:author="Microsoft Office User" w:date="2018-10-22T11:33:00Z">
        <w:r w:rsidRPr="0041255A" w:rsidDel="006C2C19">
          <w:rPr>
            <w:rFonts w:ascii="Times New Roman" w:hAnsi="Times New Roman" w:cs="Times New Roman"/>
          </w:rPr>
          <w:delText xml:space="preserve">complete linkage method </w:delText>
        </w:r>
      </w:del>
      <w:del w:id="24" w:author="Microsoft Office User" w:date="2018-10-22T11:32:00Z">
        <w:r w:rsidRPr="0041255A" w:rsidDel="006C2C19">
          <w:rPr>
            <w:rFonts w:ascii="Times New Roman" w:hAnsi="Times New Roman" w:cs="Times New Roman"/>
          </w:rPr>
          <w:delText>works by assigning each object to its own cluster and the proceeding iteratively to find similar clusters using the Lance-Williams dissimilarity update formula</w:delText>
        </w:r>
      </w:del>
      <w:del w:id="25" w:author="Microsoft Office User" w:date="2018-10-22T11:33:00Z">
        <w:r w:rsidDel="006C2C19">
          <w:rPr>
            <w:rFonts w:ascii="Times New Roman" w:hAnsi="Times New Roman" w:cs="Times New Roman"/>
          </w:rPr>
          <w:delText xml:space="preserve"> </w:delText>
        </w:r>
      </w:del>
      <w:r w:rsidRPr="00D677E1">
        <w:rPr>
          <w:rFonts w:ascii="Times New Roman" w:hAnsi="Times New Roman" w:cs="Times New Roman"/>
          <w:color w:val="FF0000"/>
        </w:rPr>
        <w:t>(</w:t>
      </w:r>
      <w:ins w:id="26" w:author="Microsoft Office User" w:date="2018-10-22T11:41:00Z">
        <w:r w:rsidR="006C2C19">
          <w:rPr>
            <w:rFonts w:ascii="Times New Roman" w:hAnsi="Times New Roman" w:cs="Times New Roman"/>
            <w:color w:val="FF0000"/>
          </w:rPr>
          <w:t>R Core Team 2018</w:t>
        </w:r>
      </w:ins>
      <w:del w:id="27" w:author="Microsoft Office User" w:date="2018-10-22T11:38:00Z">
        <w:r w:rsidRPr="00D677E1" w:rsidDel="006C2C19">
          <w:rPr>
            <w:rFonts w:ascii="Times New Roman" w:hAnsi="Times New Roman" w:cs="Times New Roman"/>
            <w:color w:val="FF0000"/>
          </w:rPr>
          <w:delText>REF</w:delText>
        </w:r>
      </w:del>
      <w:r>
        <w:rPr>
          <w:rFonts w:ascii="Times New Roman" w:hAnsi="Times New Roman" w:cs="Times New Roman"/>
        </w:rPr>
        <w:t>)</w:t>
      </w:r>
      <w:r w:rsidRPr="0041255A">
        <w:rPr>
          <w:rFonts w:ascii="Times New Roman" w:hAnsi="Times New Roman" w:cs="Times New Roman"/>
        </w:rPr>
        <w:t>.</w:t>
      </w:r>
    </w:p>
    <w:p w14:paraId="3B0CBD95" w14:textId="727564C6" w:rsidR="00A33D26" w:rsidRDefault="009C409A" w:rsidP="009C409A">
      <w:pPr>
        <w:spacing w:line="360" w:lineRule="auto"/>
        <w:ind w:firstLine="720"/>
        <w:rPr>
          <w:ins w:id="28" w:author="Microsoft Office User" w:date="2018-10-22T11:59:00Z"/>
          <w:rFonts w:ascii="Times New Roman" w:eastAsiaTheme="minorEastAsia" w:hAnsi="Times New Roman" w:cs="Times New Roman"/>
          <w:color w:val="FF0000"/>
        </w:rPr>
      </w:pPr>
      <w:r w:rsidRPr="0041255A">
        <w:rPr>
          <w:rFonts w:ascii="Times New Roman" w:hAnsi="Times New Roman" w:cs="Times New Roman"/>
        </w:rPr>
        <w:t xml:space="preserve">We assessed the relationship between SPC and stage height with cross correlation function (CCF) analysis of the time series for each site. The time series used in the cross-correlation analyses were constructed by binning and averaging SPC and stage height data into 15-minute intervals to account for differences in </w:t>
      </w:r>
      <w:r>
        <w:rPr>
          <w:rFonts w:ascii="Times New Roman" w:hAnsi="Times New Roman" w:cs="Times New Roman"/>
        </w:rPr>
        <w:t>the timing of the</w:t>
      </w:r>
      <w:r w:rsidRPr="0041255A">
        <w:rPr>
          <w:rFonts w:ascii="Times New Roman" w:hAnsi="Times New Roman" w:cs="Times New Roman"/>
        </w:rPr>
        <w:t xml:space="preserve"> 5-minute </w:t>
      </w:r>
      <w:r>
        <w:rPr>
          <w:rFonts w:ascii="Times New Roman" w:hAnsi="Times New Roman" w:cs="Times New Roman"/>
        </w:rPr>
        <w:t xml:space="preserve">collection </w:t>
      </w:r>
      <w:r w:rsidRPr="0041255A">
        <w:rPr>
          <w:rFonts w:ascii="Times New Roman" w:hAnsi="Times New Roman" w:cs="Times New Roman"/>
        </w:rPr>
        <w:t xml:space="preserve">intervals </w:t>
      </w:r>
      <w:r>
        <w:rPr>
          <w:rFonts w:ascii="Times New Roman" w:hAnsi="Times New Roman" w:cs="Times New Roman"/>
        </w:rPr>
        <w:t xml:space="preserve">for </w:t>
      </w:r>
      <w:r w:rsidRPr="0041255A">
        <w:rPr>
          <w:rFonts w:ascii="Times New Roman" w:hAnsi="Times New Roman" w:cs="Times New Roman"/>
        </w:rPr>
        <w:t xml:space="preserve">each probe. To satisfy the stationarity assumption for conducting cross-correlation analyses (i.e., variables at time 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Pr="0041255A">
        <w:rPr>
          <w:rFonts w:ascii="Times New Roman" w:eastAsiaTheme="minorEastAsia" w:hAnsi="Times New Roman" w:cs="Times New Roman"/>
        </w:rPr>
        <w:t>,</w:t>
      </w:r>
      <w:r w:rsidRPr="0041255A">
        <w:rPr>
          <w:rFonts w:ascii="Times New Roman" w:hAnsi="Times New Roman" w:cs="Times New Roman"/>
        </w:rPr>
        <w:t xml:space="preserve"> are not related to variables at time </w:t>
      </w:r>
      <w:r w:rsidRPr="0041255A">
        <w:rPr>
          <w:rFonts w:ascii="Times New Roman" w:hAnsi="Times New Roman" w:cs="Times New Roman"/>
          <w:i/>
        </w:rPr>
        <w:t>t-1</w:t>
      </w:r>
      <w:r w:rsidRPr="0041255A">
        <w:rPr>
          <w:rFonts w:ascii="Times New Roman" w:hAnsi="Times New Roman" w:cs="Times New Roman"/>
        </w:rPr>
        <w:t xml:space="preserve">, </w:t>
      </w:r>
      <w:r w:rsidRPr="0041255A">
        <w:rPr>
          <w:rFonts w:ascii="Times New Roman" w:hAnsi="Times New Roman" w:cs="Times New Roman"/>
          <w:i/>
        </w:rPr>
        <w:t>t-2</w:t>
      </w:r>
      <w:r w:rsidRPr="0041255A">
        <w:rPr>
          <w:rFonts w:ascii="Times New Roman" w:hAnsi="Times New Roman" w:cs="Times New Roman"/>
        </w:rPr>
        <w:t xml:space="preserve">, etc.), we first-differenced each time series (i.e.,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Pr="0041255A">
        <w:rPr>
          <w:rFonts w:ascii="Times New Roman" w:eastAsiaTheme="minorEastAsia" w:hAnsi="Times New Roman" w:cs="Times New Roman"/>
        </w:rPr>
        <w:t>)</w:t>
      </w:r>
      <w:r>
        <w:rPr>
          <w:rFonts w:ascii="Times New Roman" w:eastAsiaTheme="minorEastAsia" w:hAnsi="Times New Roman" w:cs="Times New Roman"/>
        </w:rPr>
        <w:t xml:space="preserve"> (</w:t>
      </w:r>
      <w:del w:id="29" w:author="Microsoft Office User" w:date="2018-10-22T11:52:00Z">
        <w:r w:rsidRPr="009C409A" w:rsidDel="006C2C19">
          <w:rPr>
            <w:rFonts w:ascii="Times New Roman" w:eastAsiaTheme="minorEastAsia" w:hAnsi="Times New Roman" w:cs="Times New Roman"/>
            <w:color w:val="FF0000"/>
          </w:rPr>
          <w:delText>REF</w:delText>
        </w:r>
      </w:del>
      <w:ins w:id="30" w:author="Microsoft Office User" w:date="2018-10-22T11:52:00Z">
        <w:r w:rsidR="006C2C19">
          <w:rPr>
            <w:rFonts w:ascii="Times New Roman" w:eastAsiaTheme="minorEastAsia" w:hAnsi="Times New Roman" w:cs="Times New Roman"/>
            <w:color w:val="FF0000"/>
          </w:rPr>
          <w:t>Hyndman and Athanasopoulos 2018</w:t>
        </w:r>
      </w:ins>
      <w:r>
        <w:rPr>
          <w:rFonts w:ascii="Times New Roman" w:eastAsiaTheme="minorEastAsia" w:hAnsi="Times New Roman" w:cs="Times New Roman"/>
        </w:rPr>
        <w:t>)</w:t>
      </w:r>
      <w:r w:rsidRPr="0041255A">
        <w:rPr>
          <w:rFonts w:ascii="Times New Roman" w:hAnsi="Times New Roman" w:cs="Times New Roman"/>
        </w:rPr>
        <w:t xml:space="preserve">. We interpreted sample cross-correlation analyses of SPC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d>
      </m:oMath>
      <w:r w:rsidRPr="0041255A">
        <w:rPr>
          <w:rFonts w:ascii="Times New Roman" w:hAnsi="Times New Roman" w:cs="Times New Roman"/>
        </w:rPr>
        <w:t xml:space="preserve"> and stage height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w:r w:rsidRPr="0041255A">
        <w:rPr>
          <w:rFonts w:ascii="Times New Roman" w:hAnsi="Times New Roman" w:cs="Times New Roman"/>
        </w:rPr>
        <w:t xml:space="preserve"> by assessing the correlations between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t+h</m:t>
            </m:r>
          </m:sub>
        </m:sSub>
        <m:r>
          <w:rPr>
            <w:rFonts w:ascii="Cambria Math" w:hAnsi="Cambria Math" w:cs="Times New Roman"/>
          </w:rPr>
          <m:t xml:space="preserve"> </m:t>
        </m:r>
      </m:oMath>
      <w:r w:rsidRPr="0041255A">
        <w:rPr>
          <w:rFonts w:ascii="Times New Roman" w:eastAsiaTheme="minorEastAsia"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sidRPr="0041255A">
        <w:rPr>
          <w:rFonts w:ascii="Times New Roman" w:eastAsiaTheme="minorEastAsia" w:hAnsi="Times New Roman" w:cs="Times New Roman"/>
        </w:rPr>
        <w:t xml:space="preserve"> for </w:t>
      </w:r>
      <m:oMath>
        <m:r>
          <w:rPr>
            <w:rFonts w:ascii="Cambria Math" w:hAnsi="Cambria Math" w:cs="Times New Roman"/>
          </w:rPr>
          <m:t xml:space="preserve">h=0, ±1,±2,±3 </m:t>
        </m:r>
      </m:oMath>
      <w:r w:rsidRPr="0041255A">
        <w:rPr>
          <w:rFonts w:ascii="Times New Roman" w:eastAsiaTheme="minorEastAsia" w:hAnsi="Times New Roman" w:cs="Times New Roman"/>
        </w:rPr>
        <w:t xml:space="preserve">and so on. A significant correlation between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t+h</m:t>
            </m:r>
          </m:sub>
        </m:sSub>
        <m:r>
          <w:rPr>
            <w:rFonts w:ascii="Cambria Math" w:hAnsi="Cambria Math" w:cs="Times New Roman"/>
          </w:rPr>
          <m:t xml:space="preserve"> </m:t>
        </m:r>
      </m:oMath>
      <w:r w:rsidRPr="0041255A">
        <w:rPr>
          <w:rFonts w:ascii="Times New Roman" w:eastAsiaTheme="minorEastAsia"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sidRPr="0041255A">
        <w:rPr>
          <w:rFonts w:ascii="Times New Roman" w:eastAsiaTheme="minorEastAsia" w:hAnsi="Times New Roman" w:cs="Times New Roman"/>
        </w:rPr>
        <w:t xml:space="preserve"> for a positive h means that x lags y (or y leads x). </w:t>
      </w:r>
      <w:r w:rsidRPr="009C409A">
        <w:rPr>
          <w:rFonts w:ascii="Times New Roman" w:eastAsiaTheme="minorEastAsia" w:hAnsi="Times New Roman" w:cs="Times New Roman"/>
          <w:color w:val="FF0000"/>
        </w:rPr>
        <w:t xml:space="preserve">We expected </w:t>
      </w:r>
      <w:del w:id="31" w:author="Microsoft Office User" w:date="2018-10-22T11:55:00Z">
        <w:r w:rsidRPr="009C409A" w:rsidDel="006C2C19">
          <w:rPr>
            <w:rFonts w:ascii="Times New Roman" w:eastAsiaTheme="minorEastAsia" w:hAnsi="Times New Roman" w:cs="Times New Roman"/>
            <w:color w:val="FF0000"/>
          </w:rPr>
          <w:delText xml:space="preserve">SPC to be correlated with </w:delText>
        </w:r>
        <w:r w:rsidRPr="006C2C19" w:rsidDel="006C2C19">
          <w:rPr>
            <w:rFonts w:ascii="Times New Roman" w:eastAsiaTheme="minorEastAsia" w:hAnsi="Times New Roman" w:cs="Times New Roman"/>
            <w:color w:val="FF0000"/>
            <w:rPrChange w:id="32" w:author="Microsoft Office User" w:date="2018-10-22T11:42:00Z">
              <w:rPr>
                <w:rFonts w:ascii="Times New Roman" w:eastAsiaTheme="minorEastAsia" w:hAnsi="Times New Roman" w:cs="Times New Roman"/>
                <w:color w:val="FF0000"/>
              </w:rPr>
            </w:rPrChange>
          </w:rPr>
          <w:delText>stage height at negative lags</w:delText>
        </w:r>
      </w:del>
      <w:ins w:id="33" w:author="Microsoft Office User" w:date="2018-10-22T11:55:00Z">
        <w:r w:rsidR="006C2C19">
          <w:rPr>
            <w:rFonts w:ascii="Times New Roman" w:eastAsiaTheme="minorEastAsia" w:hAnsi="Times New Roman" w:cs="Times New Roman"/>
            <w:color w:val="FF0000"/>
          </w:rPr>
          <w:t>SPC to lag behind stage height</w:t>
        </w:r>
      </w:ins>
      <w:ins w:id="34" w:author="Microsoft Office User" w:date="2018-10-22T11:59:00Z">
        <w:r w:rsidR="009C375A">
          <w:rPr>
            <w:rFonts w:ascii="Times New Roman" w:eastAsiaTheme="minorEastAsia" w:hAnsi="Times New Roman" w:cs="Times New Roman"/>
            <w:color w:val="FF0000"/>
          </w:rPr>
          <w:t xml:space="preserve"> </w:t>
        </w:r>
      </w:ins>
      <w:ins w:id="35" w:author="Microsoft Office User" w:date="2018-10-22T12:00:00Z">
        <w:r w:rsidR="009C375A">
          <w:rPr>
            <w:rFonts w:ascii="Times New Roman" w:eastAsiaTheme="minorEastAsia" w:hAnsi="Times New Roman" w:cs="Times New Roman"/>
            <w:color w:val="FF0000"/>
          </w:rPr>
          <w:t>by approximately</w:t>
        </w:r>
      </w:ins>
      <w:ins w:id="36" w:author="Microsoft Office User" w:date="2018-10-22T11:59:00Z">
        <w:r w:rsidR="009C375A">
          <w:rPr>
            <w:rFonts w:ascii="Times New Roman" w:eastAsiaTheme="minorEastAsia" w:hAnsi="Times New Roman" w:cs="Times New Roman"/>
            <w:color w:val="FF0000"/>
          </w:rPr>
          <w:t xml:space="preserve"> </w:t>
        </w:r>
      </w:ins>
      <w:ins w:id="37" w:author="Microsoft Office User" w:date="2018-10-22T12:00:00Z">
        <w:r w:rsidR="009C375A">
          <w:rPr>
            <w:rFonts w:ascii="Times New Roman" w:eastAsiaTheme="minorEastAsia" w:hAnsi="Times New Roman" w:cs="Times New Roman"/>
            <w:color w:val="FF0000"/>
          </w:rPr>
          <w:t>one to two</w:t>
        </w:r>
      </w:ins>
      <w:ins w:id="38" w:author="Microsoft Office User" w:date="2018-10-22T11:59:00Z">
        <w:r w:rsidR="009C375A">
          <w:rPr>
            <w:rFonts w:ascii="Times New Roman" w:eastAsiaTheme="minorEastAsia" w:hAnsi="Times New Roman" w:cs="Times New Roman"/>
            <w:color w:val="FF0000"/>
          </w:rPr>
          <w:t xml:space="preserve"> lag</w:t>
        </w:r>
      </w:ins>
      <w:ins w:id="39" w:author="Microsoft Office User" w:date="2018-10-22T12:00:00Z">
        <w:r w:rsidR="009C375A">
          <w:rPr>
            <w:rFonts w:ascii="Times New Roman" w:eastAsiaTheme="minorEastAsia" w:hAnsi="Times New Roman" w:cs="Times New Roman"/>
            <w:color w:val="FF0000"/>
          </w:rPr>
          <w:t>s</w:t>
        </w:r>
      </w:ins>
      <w:ins w:id="40" w:author="Microsoft Office User" w:date="2018-10-22T11:59:00Z">
        <w:r w:rsidR="009C375A">
          <w:rPr>
            <w:rFonts w:ascii="Times New Roman" w:eastAsiaTheme="minorEastAsia" w:hAnsi="Times New Roman" w:cs="Times New Roman"/>
            <w:color w:val="FF0000"/>
          </w:rPr>
          <w:t xml:space="preserve"> </w:t>
        </w:r>
      </w:ins>
      <w:ins w:id="41" w:author="Microsoft Office User" w:date="2018-10-22T12:00:00Z">
        <w:r w:rsidR="009C375A">
          <w:rPr>
            <w:rFonts w:ascii="Times New Roman" w:eastAsiaTheme="minorEastAsia" w:hAnsi="Times New Roman" w:cs="Times New Roman"/>
            <w:color w:val="FF0000"/>
          </w:rPr>
          <w:t>(15-30 minutes)</w:t>
        </w:r>
      </w:ins>
      <w:r w:rsidRPr="006C2C19">
        <w:rPr>
          <w:rFonts w:ascii="Times New Roman" w:eastAsiaTheme="minorEastAsia" w:hAnsi="Times New Roman" w:cs="Times New Roman"/>
          <w:color w:val="FF0000"/>
          <w:rPrChange w:id="42" w:author="Microsoft Office User" w:date="2018-10-22T11:42:00Z">
            <w:rPr>
              <w:rFonts w:ascii="Times New Roman" w:eastAsiaTheme="minorEastAsia" w:hAnsi="Times New Roman" w:cs="Times New Roman"/>
              <w:color w:val="FF0000"/>
            </w:rPr>
          </w:rPrChange>
        </w:rPr>
        <w:t>.</w:t>
      </w:r>
      <w:ins w:id="43" w:author="Microsoft Office User" w:date="2018-10-22T12:00:00Z">
        <w:r w:rsidR="009C375A">
          <w:rPr>
            <w:rFonts w:ascii="Times New Roman" w:eastAsiaTheme="minorEastAsia" w:hAnsi="Times New Roman" w:cs="Times New Roman"/>
            <w:color w:val="FF0000"/>
          </w:rPr>
          <w:t xml:space="preserve"> </w:t>
        </w:r>
      </w:ins>
      <w:bookmarkStart w:id="44" w:name="_GoBack"/>
      <w:bookmarkEnd w:id="44"/>
    </w:p>
    <w:p w14:paraId="72D1D265" w14:textId="77777777" w:rsidR="006C2C19" w:rsidRDefault="006C2C19" w:rsidP="009C409A">
      <w:pPr>
        <w:spacing w:line="360" w:lineRule="auto"/>
        <w:ind w:firstLine="720"/>
        <w:rPr>
          <w:ins w:id="45" w:author="Microsoft Office User" w:date="2018-10-22T11:59:00Z"/>
          <w:rFonts w:ascii="Times New Roman" w:eastAsiaTheme="minorEastAsia" w:hAnsi="Times New Roman" w:cs="Times New Roman"/>
          <w:color w:val="FF0000"/>
        </w:rPr>
      </w:pPr>
    </w:p>
    <w:p w14:paraId="768161A7" w14:textId="77777777" w:rsidR="006C2C19" w:rsidRPr="006C2C19" w:rsidRDefault="006C2C19" w:rsidP="009C409A">
      <w:pPr>
        <w:spacing w:line="360" w:lineRule="auto"/>
        <w:ind w:firstLine="720"/>
        <w:rPr>
          <w:ins w:id="46" w:author="Microsoft Office User" w:date="2018-10-22T11:30:00Z"/>
          <w:rFonts w:ascii="Times New Roman" w:eastAsiaTheme="minorEastAsia" w:hAnsi="Times New Roman" w:cs="Times New Roman"/>
          <w:color w:val="FF0000"/>
          <w:rPrChange w:id="47" w:author="Microsoft Office User" w:date="2018-10-22T11:42:00Z">
            <w:rPr>
              <w:ins w:id="48" w:author="Microsoft Office User" w:date="2018-10-22T11:30:00Z"/>
              <w:rFonts w:ascii="Times New Roman" w:eastAsiaTheme="minorEastAsia" w:hAnsi="Times New Roman" w:cs="Times New Roman"/>
              <w:color w:val="FF0000"/>
            </w:rPr>
          </w:rPrChange>
        </w:rPr>
      </w:pPr>
      <w:ins w:id="49" w:author="Microsoft Office User" w:date="2018-10-22T11:59:00Z">
        <w:r>
          <w:rPr>
            <w:rFonts w:ascii="Times New Roman" w:eastAsiaTheme="minorEastAsia" w:hAnsi="Times New Roman" w:cs="Times New Roman"/>
            <w:color w:val="FF0000"/>
          </w:rPr>
          <w:t xml:space="preserve">New refs: </w:t>
        </w:r>
      </w:ins>
    </w:p>
    <w:p w14:paraId="5C8C3256" w14:textId="77777777" w:rsidR="006C2C19" w:rsidRPr="006C2C19"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22" w:hanging="922"/>
        <w:contextualSpacing/>
        <w:rPr>
          <w:ins w:id="50" w:author="Microsoft Office User" w:date="2018-10-22T11:41:00Z"/>
          <w:rFonts w:ascii="Times" w:eastAsia="Times New Roman" w:hAnsi="Times" w:cs="Times New Roman"/>
          <w:color w:val="000000"/>
          <w:shd w:val="clear" w:color="auto" w:fill="FFFFFF"/>
          <w:rPrChange w:id="51" w:author="Microsoft Office User" w:date="2018-10-22T11:57:00Z">
            <w:rPr>
              <w:ins w:id="52" w:author="Microsoft Office User" w:date="2018-10-22T11:41:00Z"/>
              <w:rFonts w:ascii="-webkit-standard" w:eastAsia="Times New Roman" w:hAnsi="-webkit-standard" w:cs="Times New Roman"/>
              <w:color w:val="000000"/>
              <w:sz w:val="27"/>
              <w:szCs w:val="27"/>
              <w:shd w:val="clear" w:color="auto" w:fill="FFFFFF"/>
            </w:rPr>
          </w:rPrChange>
        </w:rPr>
        <w:pPrChange w:id="53" w:author="Microsoft Office User" w:date="2018-10-22T11:5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54" w:author="Microsoft Office User" w:date="2018-10-22T11:41:00Z">
        <w:r w:rsidRPr="006C2C19">
          <w:rPr>
            <w:rFonts w:ascii="Times" w:eastAsia="Times New Roman" w:hAnsi="Times" w:cs="Times New Roman"/>
            <w:color w:val="000000"/>
            <w:shd w:val="clear" w:color="auto" w:fill="FFFFFF"/>
            <w:rPrChange w:id="55" w:author="Microsoft Office User" w:date="2018-10-22T11:57:00Z">
              <w:rPr>
                <w:rFonts w:ascii="-webkit-standard" w:eastAsia="Times New Roman" w:hAnsi="-webkit-standard" w:cs="Times New Roman"/>
                <w:color w:val="000000"/>
                <w:sz w:val="27"/>
                <w:szCs w:val="27"/>
                <w:shd w:val="clear" w:color="auto" w:fill="FFFFFF"/>
              </w:rPr>
            </w:rPrChange>
          </w:rPr>
          <w:t xml:space="preserve"> Pablo Montero, José A. Vilar (2014). TSclust: An R Package for Time Series Clustering.</w:t>
        </w:r>
      </w:ins>
      <w:ins w:id="56" w:author="Microsoft Office User" w:date="2018-10-22T11:42:00Z">
        <w:r w:rsidRPr="006C2C19">
          <w:rPr>
            <w:rFonts w:ascii="Times" w:eastAsia="Times New Roman" w:hAnsi="Times" w:cs="Times New Roman"/>
            <w:color w:val="000000"/>
            <w:shd w:val="clear" w:color="auto" w:fill="FFFFFF"/>
            <w:rPrChange w:id="57" w:author="Microsoft Office User" w:date="2018-10-22T11:57:00Z">
              <w:rPr>
                <w:rFonts w:ascii="-webkit-standard" w:eastAsia="Times New Roman" w:hAnsi="-webkit-standard" w:cs="Times New Roman"/>
                <w:color w:val="000000"/>
                <w:sz w:val="27"/>
                <w:szCs w:val="27"/>
                <w:shd w:val="clear" w:color="auto" w:fill="FFFFFF"/>
              </w:rPr>
            </w:rPrChange>
          </w:rPr>
          <w:t xml:space="preserve"> </w:t>
        </w:r>
      </w:ins>
      <w:ins w:id="58" w:author="Microsoft Office User" w:date="2018-10-22T11:41:00Z">
        <w:r w:rsidRPr="006C2C19">
          <w:rPr>
            <w:rFonts w:ascii="Times" w:eastAsia="Times New Roman" w:hAnsi="Times" w:cs="Times New Roman"/>
            <w:color w:val="000000"/>
            <w:shd w:val="clear" w:color="auto" w:fill="FFFFFF"/>
            <w:rPrChange w:id="59" w:author="Microsoft Office User" w:date="2018-10-22T11:57:00Z">
              <w:rPr>
                <w:rFonts w:ascii="-webkit-standard" w:eastAsia="Times New Roman" w:hAnsi="-webkit-standard" w:cs="Times New Roman"/>
                <w:color w:val="000000"/>
                <w:sz w:val="27"/>
                <w:szCs w:val="27"/>
                <w:shd w:val="clear" w:color="auto" w:fill="FFFFFF"/>
              </w:rPr>
            </w:rPrChange>
          </w:rPr>
          <w:t>Journal of Statistical Software, 62(1), 1-43. URL</w:t>
        </w:r>
      </w:ins>
      <w:ins w:id="60" w:author="Microsoft Office User" w:date="2018-10-22T11:42:00Z">
        <w:r w:rsidRPr="006C2C19">
          <w:rPr>
            <w:rFonts w:ascii="Times" w:eastAsia="Times New Roman" w:hAnsi="Times" w:cs="Times New Roman"/>
            <w:color w:val="000000"/>
            <w:shd w:val="clear" w:color="auto" w:fill="FFFFFF"/>
            <w:rPrChange w:id="61" w:author="Microsoft Office User" w:date="2018-10-22T11:57:00Z">
              <w:rPr>
                <w:rFonts w:ascii="-webkit-standard" w:eastAsia="Times New Roman" w:hAnsi="-webkit-standard" w:cs="Times New Roman"/>
                <w:color w:val="000000"/>
                <w:sz w:val="27"/>
                <w:szCs w:val="27"/>
                <w:shd w:val="clear" w:color="auto" w:fill="FFFFFF"/>
              </w:rPr>
            </w:rPrChange>
          </w:rPr>
          <w:t>:</w:t>
        </w:r>
      </w:ins>
      <w:ins w:id="62" w:author="Microsoft Office User" w:date="2018-10-22T11:41:00Z">
        <w:r w:rsidRPr="006C2C19">
          <w:rPr>
            <w:rFonts w:ascii="Times" w:eastAsia="Times New Roman" w:hAnsi="Times" w:cs="Times New Roman"/>
            <w:color w:val="000000"/>
            <w:shd w:val="clear" w:color="auto" w:fill="FFFFFF"/>
            <w:rPrChange w:id="63" w:author="Microsoft Office User" w:date="2018-10-22T11:57:00Z">
              <w:rPr>
                <w:rFonts w:ascii="-webkit-standard" w:eastAsia="Times New Roman" w:hAnsi="-webkit-standard" w:cs="Times New Roman"/>
                <w:color w:val="000000"/>
                <w:sz w:val="27"/>
                <w:szCs w:val="27"/>
                <w:shd w:val="clear" w:color="auto" w:fill="FFFFFF"/>
              </w:rPr>
            </w:rPrChange>
          </w:rPr>
          <w:t xml:space="preserve"> http://www.jstatsoft.org/v62/i01/.</w:t>
        </w:r>
      </w:ins>
    </w:p>
    <w:p w14:paraId="0973F206" w14:textId="77777777" w:rsidR="006C2C19" w:rsidRPr="006C2C19"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ins w:id="64" w:author="Microsoft Office User" w:date="2018-10-22T11:41:00Z"/>
          <w:rFonts w:ascii="Times" w:hAnsi="Times" w:cs="Times New Roman"/>
          <w:color w:val="000000"/>
          <w:rPrChange w:id="65" w:author="Microsoft Office User" w:date="2018-10-22T11:57:00Z">
            <w:rPr>
              <w:ins w:id="66" w:author="Microsoft Office User" w:date="2018-10-22T11:41:00Z"/>
              <w:rFonts w:ascii="Courier New" w:hAnsi="Courier New" w:cs="Courier New"/>
              <w:color w:val="000000"/>
              <w:sz w:val="20"/>
              <w:szCs w:val="20"/>
            </w:rPr>
          </w:rPrChange>
        </w:rPr>
        <w:pPrChange w:id="67" w:author="Microsoft Office User" w:date="2018-10-22T11:5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p>
    <w:p w14:paraId="40188F6B" w14:textId="77777777" w:rsidR="006C2C19" w:rsidRPr="006C2C19"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22" w:hanging="922"/>
        <w:contextualSpacing/>
        <w:rPr>
          <w:ins w:id="68" w:author="Microsoft Office User" w:date="2018-10-22T11:41:00Z"/>
          <w:rFonts w:ascii="Times" w:hAnsi="Times" w:cs="Times New Roman"/>
          <w:color w:val="000000"/>
          <w:rPrChange w:id="69" w:author="Microsoft Office User" w:date="2018-10-22T11:57:00Z">
            <w:rPr>
              <w:ins w:id="70" w:author="Microsoft Office User" w:date="2018-10-22T11:41:00Z"/>
              <w:rFonts w:ascii="Courier New" w:hAnsi="Courier New" w:cs="Courier New"/>
              <w:color w:val="000000"/>
              <w:sz w:val="20"/>
              <w:szCs w:val="20"/>
            </w:rPr>
          </w:rPrChange>
        </w:rPr>
        <w:pPrChange w:id="71" w:author="Microsoft Office User" w:date="2018-10-22T11:5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72" w:author="Microsoft Office User" w:date="2018-10-22T11:41:00Z">
        <w:r w:rsidRPr="006C2C19">
          <w:rPr>
            <w:rFonts w:ascii="Times" w:hAnsi="Times" w:cs="Times New Roman"/>
            <w:color w:val="000000"/>
            <w:rPrChange w:id="73" w:author="Microsoft Office User" w:date="2018-10-22T11:57:00Z">
              <w:rPr>
                <w:rFonts w:ascii="Courier New" w:hAnsi="Courier New" w:cs="Courier New"/>
                <w:color w:val="000000"/>
                <w:sz w:val="20"/>
                <w:szCs w:val="20"/>
              </w:rPr>
            </w:rPrChange>
          </w:rPr>
          <w:t>R Core Team (2018). R: A language and environment for statistical computing. R</w:t>
        </w:r>
      </w:ins>
    </w:p>
    <w:p w14:paraId="0942E167" w14:textId="77777777" w:rsidR="006C2C19" w:rsidRPr="006C2C19"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22" w:hanging="922"/>
        <w:contextualSpacing/>
        <w:rPr>
          <w:ins w:id="74" w:author="Microsoft Office User" w:date="2018-10-22T11:41:00Z"/>
          <w:rFonts w:ascii="Times" w:hAnsi="Times" w:cs="Times New Roman"/>
          <w:color w:val="000000"/>
          <w:rPrChange w:id="75" w:author="Microsoft Office User" w:date="2018-10-22T11:57:00Z">
            <w:rPr>
              <w:ins w:id="76" w:author="Microsoft Office User" w:date="2018-10-22T11:41:00Z"/>
              <w:rFonts w:ascii="Courier New" w:hAnsi="Courier New" w:cs="Courier New"/>
              <w:color w:val="000000"/>
              <w:sz w:val="20"/>
              <w:szCs w:val="20"/>
            </w:rPr>
          </w:rPrChange>
        </w:rPr>
        <w:pPrChange w:id="77" w:author="Microsoft Office User" w:date="2018-10-22T11:5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78" w:author="Microsoft Office User" w:date="2018-10-22T11:41:00Z">
        <w:r w:rsidRPr="006C2C19">
          <w:rPr>
            <w:rFonts w:ascii="Times" w:hAnsi="Times" w:cs="Times New Roman"/>
            <w:color w:val="000000"/>
            <w:rPrChange w:id="79" w:author="Microsoft Office User" w:date="2018-10-22T11:57:00Z">
              <w:rPr>
                <w:rFonts w:ascii="Courier New" w:hAnsi="Courier New" w:cs="Courier New"/>
                <w:color w:val="000000"/>
                <w:sz w:val="20"/>
                <w:szCs w:val="20"/>
              </w:rPr>
            </w:rPrChange>
          </w:rPr>
          <w:t xml:space="preserve">  Foundation for Statistical Computing, Vienna, Austria. URL </w:t>
        </w:r>
        <w:r w:rsidRPr="006C2C19">
          <w:rPr>
            <w:rFonts w:ascii="Times" w:hAnsi="Times" w:cs="Times New Roman"/>
            <w:color w:val="000000"/>
            <w:rPrChange w:id="80" w:author="Microsoft Office User" w:date="2018-10-22T11:57:00Z">
              <w:rPr>
                <w:rFonts w:ascii="Courier New" w:hAnsi="Courier New" w:cs="Courier New"/>
                <w:color w:val="000000"/>
                <w:sz w:val="20"/>
                <w:szCs w:val="20"/>
              </w:rPr>
            </w:rPrChange>
          </w:rPr>
          <w:fldChar w:fldCharType="begin"/>
        </w:r>
        <w:r w:rsidRPr="006C2C19">
          <w:rPr>
            <w:rFonts w:ascii="Times" w:hAnsi="Times" w:cs="Times New Roman"/>
            <w:color w:val="000000"/>
            <w:rPrChange w:id="81" w:author="Microsoft Office User" w:date="2018-10-22T11:57:00Z">
              <w:rPr>
                <w:rFonts w:ascii="Courier New" w:hAnsi="Courier New" w:cs="Courier New"/>
                <w:color w:val="000000"/>
                <w:sz w:val="20"/>
                <w:szCs w:val="20"/>
              </w:rPr>
            </w:rPrChange>
          </w:rPr>
          <w:instrText xml:space="preserve"> HYPERLINK "</w:instrText>
        </w:r>
        <w:r w:rsidRPr="006C2C19">
          <w:rPr>
            <w:rFonts w:ascii="Times" w:hAnsi="Times" w:cs="Times New Roman"/>
            <w:color w:val="000000"/>
            <w:rPrChange w:id="82" w:author="Microsoft Office User" w:date="2018-10-22T11:57:00Z">
              <w:rPr>
                <w:rFonts w:ascii="Courier New" w:hAnsi="Courier New" w:cs="Courier New"/>
                <w:color w:val="000000"/>
                <w:sz w:val="20"/>
                <w:szCs w:val="20"/>
              </w:rPr>
            </w:rPrChange>
          </w:rPr>
          <w:instrText>https://www.R-project.org/</w:instrText>
        </w:r>
        <w:r w:rsidRPr="006C2C19">
          <w:rPr>
            <w:rFonts w:ascii="Times" w:hAnsi="Times" w:cs="Times New Roman"/>
            <w:color w:val="000000"/>
            <w:rPrChange w:id="83" w:author="Microsoft Office User" w:date="2018-10-22T11:57:00Z">
              <w:rPr>
                <w:rFonts w:ascii="Courier New" w:hAnsi="Courier New" w:cs="Courier New"/>
                <w:color w:val="000000"/>
                <w:sz w:val="20"/>
                <w:szCs w:val="20"/>
              </w:rPr>
            </w:rPrChange>
          </w:rPr>
          <w:instrText xml:space="preserve">" </w:instrText>
        </w:r>
        <w:r w:rsidRPr="006C2C19">
          <w:rPr>
            <w:rFonts w:ascii="Times" w:hAnsi="Times" w:cs="Times New Roman"/>
            <w:color w:val="000000"/>
            <w:rPrChange w:id="84" w:author="Microsoft Office User" w:date="2018-10-22T11:57:00Z">
              <w:rPr>
                <w:rFonts w:ascii="Courier New" w:hAnsi="Courier New" w:cs="Courier New"/>
                <w:color w:val="000000"/>
                <w:sz w:val="20"/>
                <w:szCs w:val="20"/>
              </w:rPr>
            </w:rPrChange>
          </w:rPr>
          <w:fldChar w:fldCharType="separate"/>
        </w:r>
        <w:r w:rsidRPr="006C2C19">
          <w:rPr>
            <w:rStyle w:val="Hyperlink"/>
            <w:rFonts w:ascii="Times" w:hAnsi="Times" w:cs="Times New Roman"/>
            <w:rPrChange w:id="85" w:author="Microsoft Office User" w:date="2018-10-22T11:57:00Z">
              <w:rPr>
                <w:rStyle w:val="Hyperlink"/>
                <w:rFonts w:ascii="Courier New" w:hAnsi="Courier New" w:cs="Courier New"/>
                <w:sz w:val="20"/>
                <w:szCs w:val="20"/>
              </w:rPr>
            </w:rPrChange>
          </w:rPr>
          <w:t>https://www.R-project.org/</w:t>
        </w:r>
        <w:r w:rsidRPr="006C2C19">
          <w:rPr>
            <w:rFonts w:ascii="Times" w:hAnsi="Times" w:cs="Times New Roman"/>
            <w:color w:val="000000"/>
            <w:rPrChange w:id="86" w:author="Microsoft Office User" w:date="2018-10-22T11:57:00Z">
              <w:rPr>
                <w:rFonts w:ascii="Courier New" w:hAnsi="Courier New" w:cs="Courier New"/>
                <w:color w:val="000000"/>
                <w:sz w:val="20"/>
                <w:szCs w:val="20"/>
              </w:rPr>
            </w:rPrChange>
          </w:rPr>
          <w:fldChar w:fldCharType="end"/>
        </w:r>
        <w:r w:rsidRPr="006C2C19">
          <w:rPr>
            <w:rFonts w:ascii="Times" w:hAnsi="Times" w:cs="Times New Roman"/>
            <w:color w:val="000000"/>
            <w:rPrChange w:id="87" w:author="Microsoft Office User" w:date="2018-10-22T11:57:00Z">
              <w:rPr>
                <w:rFonts w:ascii="Courier New" w:hAnsi="Courier New" w:cs="Courier New"/>
                <w:color w:val="000000"/>
                <w:sz w:val="20"/>
                <w:szCs w:val="20"/>
              </w:rPr>
            </w:rPrChange>
          </w:rPr>
          <w:t>.</w:t>
        </w:r>
      </w:ins>
    </w:p>
    <w:p w14:paraId="65CDE49D" w14:textId="77777777" w:rsidR="006C2C19" w:rsidRPr="006C2C19"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22" w:hanging="922"/>
        <w:contextualSpacing/>
        <w:rPr>
          <w:ins w:id="88" w:author="Microsoft Office User" w:date="2018-10-22T11:57:00Z"/>
          <w:rFonts w:ascii="Times" w:hAnsi="Times" w:cs="Times New Roman"/>
          <w:color w:val="000000"/>
          <w:rPrChange w:id="89" w:author="Microsoft Office User" w:date="2018-10-22T11:57:00Z">
            <w:rPr>
              <w:ins w:id="90" w:author="Microsoft Office User" w:date="2018-10-22T11:57:00Z"/>
              <w:rFonts w:ascii="Times New Roman" w:hAnsi="Times New Roman" w:cs="Times New Roman"/>
              <w:color w:val="000000"/>
            </w:rPr>
          </w:rPrChange>
        </w:rPr>
        <w:pPrChange w:id="91" w:author="Microsoft Office User" w:date="2018-10-22T11:5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p>
    <w:p w14:paraId="26C83DB8" w14:textId="77777777" w:rsidR="006C2C19" w:rsidRPr="006C2C19" w:rsidRDefault="006C2C19" w:rsidP="006C2C19">
      <w:pPr>
        <w:spacing w:after="0" w:line="240" w:lineRule="auto"/>
        <w:ind w:left="922" w:hanging="922"/>
        <w:contextualSpacing/>
        <w:rPr>
          <w:ins w:id="92" w:author="Microsoft Office User" w:date="2018-10-22T11:57:00Z"/>
          <w:rFonts w:ascii="Times" w:eastAsia="Times New Roman" w:hAnsi="Times" w:cs="Times New Roman"/>
          <w:rPrChange w:id="93" w:author="Microsoft Office User" w:date="2018-10-22T11:57:00Z">
            <w:rPr>
              <w:ins w:id="94" w:author="Microsoft Office User" w:date="2018-10-22T11:57:00Z"/>
              <w:rFonts w:ascii="Times New Roman" w:eastAsia="Times New Roman" w:hAnsi="Times New Roman" w:cs="Times New Roman"/>
              <w:sz w:val="24"/>
              <w:szCs w:val="24"/>
            </w:rPr>
          </w:rPrChange>
        </w:rPr>
        <w:pPrChange w:id="95" w:author="Microsoft Office User" w:date="2018-10-22T11:57:00Z">
          <w:pPr>
            <w:spacing w:after="0" w:line="240" w:lineRule="auto"/>
          </w:pPr>
        </w:pPrChange>
      </w:pPr>
      <w:ins w:id="96" w:author="Microsoft Office User" w:date="2018-10-22T11:57:00Z">
        <w:r w:rsidRPr="006C2C19">
          <w:rPr>
            <w:rFonts w:ascii="Times" w:eastAsia="Times New Roman" w:hAnsi="Times" w:cs="Arial"/>
            <w:color w:val="222222"/>
            <w:shd w:val="clear" w:color="auto" w:fill="FFFFFF"/>
            <w:rPrChange w:id="97" w:author="Microsoft Office User" w:date="2018-10-22T11:57:00Z">
              <w:rPr>
                <w:rFonts w:ascii="Arial" w:eastAsia="Times New Roman" w:hAnsi="Arial" w:cs="Arial"/>
                <w:color w:val="222222"/>
                <w:sz w:val="20"/>
                <w:szCs w:val="20"/>
                <w:shd w:val="clear" w:color="auto" w:fill="FFFFFF"/>
              </w:rPr>
            </w:rPrChange>
          </w:rPr>
          <w:t>Hyndman, Rob J., and George Athanasopoulos. </w:t>
        </w:r>
        <w:r w:rsidRPr="006C2C19">
          <w:rPr>
            <w:rFonts w:ascii="Times" w:eastAsia="Times New Roman" w:hAnsi="Times" w:cs="Arial"/>
            <w:i/>
            <w:iCs/>
            <w:color w:val="222222"/>
            <w:rPrChange w:id="98" w:author="Microsoft Office User" w:date="2018-10-22T11:57:00Z">
              <w:rPr>
                <w:rFonts w:ascii="Arial" w:eastAsia="Times New Roman" w:hAnsi="Arial" w:cs="Arial"/>
                <w:i/>
                <w:iCs/>
                <w:color w:val="222222"/>
                <w:sz w:val="20"/>
                <w:szCs w:val="20"/>
              </w:rPr>
            </w:rPrChange>
          </w:rPr>
          <w:t>Forecasting: principles and practice</w:t>
        </w:r>
        <w:r w:rsidRPr="006C2C19">
          <w:rPr>
            <w:rFonts w:ascii="Times" w:eastAsia="Times New Roman" w:hAnsi="Times" w:cs="Arial"/>
            <w:color w:val="222222"/>
            <w:shd w:val="clear" w:color="auto" w:fill="FFFFFF"/>
            <w:rPrChange w:id="99" w:author="Microsoft Office User" w:date="2018-10-22T11:57:00Z">
              <w:rPr>
                <w:rFonts w:ascii="Arial" w:eastAsia="Times New Roman" w:hAnsi="Arial" w:cs="Arial"/>
                <w:color w:val="222222"/>
                <w:sz w:val="20"/>
                <w:szCs w:val="20"/>
                <w:shd w:val="clear" w:color="auto" w:fill="FFFFFF"/>
              </w:rPr>
            </w:rPrChange>
          </w:rPr>
          <w:t>. OTexts, 2018.</w:t>
        </w:r>
      </w:ins>
    </w:p>
    <w:p w14:paraId="6AF477C9" w14:textId="77777777" w:rsidR="006C2C19" w:rsidRPr="006C2C19"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22" w:hanging="922"/>
        <w:contextualSpacing/>
        <w:rPr>
          <w:ins w:id="100" w:author="Microsoft Office User" w:date="2018-10-22T11:57:00Z"/>
          <w:rFonts w:ascii="Times" w:hAnsi="Times" w:cs="Times New Roman"/>
          <w:color w:val="000000"/>
          <w:rPrChange w:id="101" w:author="Microsoft Office User" w:date="2018-10-22T11:57:00Z">
            <w:rPr>
              <w:ins w:id="102" w:author="Microsoft Office User" w:date="2018-10-22T11:57:00Z"/>
              <w:rFonts w:ascii="Times New Roman" w:hAnsi="Times New Roman" w:cs="Times New Roman"/>
              <w:color w:val="000000"/>
            </w:rPr>
          </w:rPrChange>
        </w:rPr>
        <w:pPrChange w:id="103" w:author="Microsoft Office User" w:date="2018-10-22T11:5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p>
    <w:p w14:paraId="3FA43FD9" w14:textId="77777777" w:rsidR="006C2C19" w:rsidRPr="006C2C19" w:rsidRDefault="006C2C19" w:rsidP="006C2C19">
      <w:pPr>
        <w:spacing w:line="360" w:lineRule="auto"/>
        <w:ind w:left="922" w:hanging="922"/>
        <w:contextualSpacing/>
        <w:rPr>
          <w:ins w:id="104" w:author="Microsoft Office User" w:date="2018-10-22T11:57:00Z"/>
          <w:rFonts w:ascii="Times" w:hAnsi="Times"/>
          <w:rPrChange w:id="105" w:author="Microsoft Office User" w:date="2018-10-22T11:57:00Z">
            <w:rPr>
              <w:ins w:id="106" w:author="Microsoft Office User" w:date="2018-10-22T11:57:00Z"/>
            </w:rPr>
          </w:rPrChange>
        </w:rPr>
        <w:pPrChange w:id="107" w:author="Microsoft Office User" w:date="2018-10-22T11:57:00Z">
          <w:pPr>
            <w:spacing w:line="360" w:lineRule="auto"/>
            <w:ind w:firstLine="720"/>
          </w:pPr>
        </w:pPrChange>
      </w:pPr>
      <w:ins w:id="108" w:author="Microsoft Office User" w:date="2018-10-22T11:57:00Z">
        <w:r w:rsidRPr="006C2C19">
          <w:rPr>
            <w:rFonts w:ascii="Times" w:hAnsi="Times"/>
            <w:rPrChange w:id="109" w:author="Microsoft Office User" w:date="2018-10-22T11:57:00Z">
              <w:rPr/>
            </w:rPrChange>
          </w:rPr>
          <w:t>David Stoffer (2017). astsa: Applied Statistical Time Series Analysis. R package</w:t>
        </w:r>
      </w:ins>
    </w:p>
    <w:p w14:paraId="1B323BFB" w14:textId="77777777" w:rsidR="006C2C19" w:rsidRPr="006C2C19"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22" w:hanging="922"/>
        <w:contextualSpacing/>
        <w:rPr>
          <w:ins w:id="110" w:author="Microsoft Office User" w:date="2018-10-22T11:57:00Z"/>
          <w:rFonts w:ascii="Times" w:hAnsi="Times"/>
          <w:rPrChange w:id="111" w:author="Microsoft Office User" w:date="2018-10-22T11:57:00Z">
            <w:rPr>
              <w:ins w:id="112" w:author="Microsoft Office User" w:date="2018-10-22T11:57:00Z"/>
            </w:rPr>
          </w:rPrChange>
        </w:rPr>
        <w:pPrChange w:id="113" w:author="Microsoft Office User" w:date="2018-10-22T11:5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14" w:author="Microsoft Office User" w:date="2018-10-22T11:57:00Z">
        <w:r w:rsidRPr="006C2C19">
          <w:rPr>
            <w:rFonts w:ascii="Times" w:hAnsi="Times"/>
            <w:rPrChange w:id="115" w:author="Microsoft Office User" w:date="2018-10-22T11:57:00Z">
              <w:rPr/>
            </w:rPrChange>
          </w:rPr>
          <w:t xml:space="preserve">  version 1.8. </w:t>
        </w:r>
        <w:r w:rsidRPr="006C2C19">
          <w:rPr>
            <w:rFonts w:ascii="Times" w:hAnsi="Times"/>
            <w:rPrChange w:id="116" w:author="Microsoft Office User" w:date="2018-10-22T11:57:00Z">
              <w:rPr/>
            </w:rPrChange>
          </w:rPr>
          <w:fldChar w:fldCharType="begin"/>
        </w:r>
        <w:r w:rsidRPr="006C2C19">
          <w:rPr>
            <w:rFonts w:ascii="Times" w:hAnsi="Times"/>
            <w:rPrChange w:id="117" w:author="Microsoft Office User" w:date="2018-10-22T11:57:00Z">
              <w:rPr/>
            </w:rPrChange>
          </w:rPr>
          <w:instrText xml:space="preserve"> HYPERLINK "</w:instrText>
        </w:r>
        <w:r w:rsidRPr="006C2C19">
          <w:rPr>
            <w:rFonts w:ascii="Times" w:hAnsi="Times"/>
            <w:rPrChange w:id="118" w:author="Microsoft Office User" w:date="2018-10-22T11:57:00Z">
              <w:rPr/>
            </w:rPrChange>
          </w:rPr>
          <w:instrText>https://CRAN.R-project.org/package=astsa</w:instrText>
        </w:r>
        <w:r w:rsidRPr="006C2C19">
          <w:rPr>
            <w:rFonts w:ascii="Times" w:hAnsi="Times"/>
            <w:rPrChange w:id="119" w:author="Microsoft Office User" w:date="2018-10-22T11:57:00Z">
              <w:rPr/>
            </w:rPrChange>
          </w:rPr>
          <w:instrText xml:space="preserve">" </w:instrText>
        </w:r>
        <w:r w:rsidRPr="006C2C19">
          <w:rPr>
            <w:rFonts w:ascii="Times" w:hAnsi="Times"/>
            <w:rPrChange w:id="120" w:author="Microsoft Office User" w:date="2018-10-22T11:57:00Z">
              <w:rPr/>
            </w:rPrChange>
          </w:rPr>
          <w:fldChar w:fldCharType="separate"/>
        </w:r>
        <w:r w:rsidRPr="006C2C19">
          <w:rPr>
            <w:rStyle w:val="Hyperlink"/>
            <w:rFonts w:ascii="Times" w:hAnsi="Times"/>
            <w:rPrChange w:id="121" w:author="Microsoft Office User" w:date="2018-10-22T11:57:00Z">
              <w:rPr>
                <w:rStyle w:val="Hyperlink"/>
              </w:rPr>
            </w:rPrChange>
          </w:rPr>
          <w:t>https://CRAN.R-project.org/package=astsa</w:t>
        </w:r>
        <w:r w:rsidRPr="006C2C19">
          <w:rPr>
            <w:rFonts w:ascii="Times" w:hAnsi="Times"/>
            <w:rPrChange w:id="122" w:author="Microsoft Office User" w:date="2018-10-22T11:57:00Z">
              <w:rPr/>
            </w:rPrChange>
          </w:rPr>
          <w:fldChar w:fldCharType="end"/>
        </w:r>
      </w:ins>
    </w:p>
    <w:p w14:paraId="7133BEFB" w14:textId="77777777" w:rsidR="006C2C19"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 w:author="Microsoft Office User" w:date="2018-10-22T11:57:00Z"/>
          <w:rFonts w:ascii="Times New Roman" w:hAnsi="Times New Roman" w:cs="Times New Roman"/>
          <w:color w:val="000000"/>
        </w:rPr>
      </w:pPr>
    </w:p>
    <w:p w14:paraId="6932A93A" w14:textId="77777777" w:rsidR="006C2C19"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 w:author="Microsoft Office User" w:date="2018-10-22T11:42:00Z"/>
          <w:rFonts w:ascii="Times New Roman" w:hAnsi="Times New Roman" w:cs="Times New Roman"/>
          <w:color w:val="000000"/>
        </w:rPr>
        <w:pPrChange w:id="125"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p>
    <w:p w14:paraId="579314A0" w14:textId="77777777" w:rsidR="006C2C19" w:rsidRPr="00946CB3" w:rsidRDefault="006C2C19" w:rsidP="006C2C19">
      <w:pPr>
        <w:shd w:val="clear" w:color="auto" w:fill="FFFFFF"/>
        <w:tabs>
          <w:tab w:val="left" w:pos="916"/>
          <w:tab w:val="left" w:pos="1832"/>
          <w:tab w:val="left" w:pos="2748"/>
          <w:tab w:val="left" w:pos="3664"/>
        </w:tabs>
        <w:spacing w:after="0" w:line="240" w:lineRule="auto"/>
        <w:rPr>
          <w:ins w:id="126" w:author="Microsoft Office User" w:date="2018-10-22T11:42:00Z"/>
          <w:rFonts w:ascii="Times New Roman" w:eastAsia="Times New Roman" w:hAnsi="Times New Roman" w:cs="Times New Roman"/>
          <w:color w:val="000000"/>
          <w:shd w:val="clear" w:color="auto" w:fill="FFFFFF"/>
        </w:rPr>
        <w:pPrChange w:id="127"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28" w:author="Microsoft Office User" w:date="2018-10-22T11:42:00Z">
        <w:r w:rsidRPr="00946CB3">
          <w:rPr>
            <w:rFonts w:ascii="Times New Roman" w:eastAsia="Times New Roman" w:hAnsi="Times New Roman" w:cs="Times New Roman"/>
            <w:color w:val="000000"/>
            <w:shd w:val="clear" w:color="auto" w:fill="FFFFFF"/>
          </w:rPr>
          <w:t xml:space="preserve">BibTeX </w:t>
        </w:r>
      </w:ins>
      <w:ins w:id="129" w:author="Microsoft Office User" w:date="2018-10-22T11:58:00Z">
        <w:r>
          <w:rPr>
            <w:rFonts w:ascii="Times New Roman" w:eastAsia="Times New Roman" w:hAnsi="Times New Roman" w:cs="Times New Roman"/>
            <w:color w:val="000000"/>
            <w:shd w:val="clear" w:color="auto" w:fill="FFFFFF"/>
          </w:rPr>
          <w:t>entries</w:t>
        </w:r>
      </w:ins>
      <w:ins w:id="130" w:author="Microsoft Office User" w:date="2018-10-22T11:42:00Z">
        <w:r w:rsidRPr="00946CB3">
          <w:rPr>
            <w:rFonts w:ascii="Times New Roman" w:eastAsia="Times New Roman" w:hAnsi="Times New Roman" w:cs="Times New Roman"/>
            <w:color w:val="000000"/>
            <w:shd w:val="clear" w:color="auto" w:fill="FFFFFF"/>
          </w:rPr>
          <w:t xml:space="preserve"> for LaTeX </w:t>
        </w:r>
      </w:ins>
    </w:p>
    <w:p w14:paraId="408B0FF2" w14:textId="77777777" w:rsidR="006C2C19" w:rsidRPr="00946CB3"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 w:author="Microsoft Office User" w:date="2018-10-22T11:42:00Z"/>
          <w:rFonts w:ascii="Times New Roman" w:eastAsia="Times New Roman" w:hAnsi="Times New Roman" w:cs="Times New Roman"/>
          <w:color w:val="000000"/>
          <w:shd w:val="clear" w:color="auto" w:fill="FFFFFF"/>
        </w:rPr>
        <w:pPrChange w:id="132"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p>
    <w:p w14:paraId="31EF9E3E" w14:textId="77777777" w:rsidR="006C2C19" w:rsidRPr="00946CB3"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 w:author="Microsoft Office User" w:date="2018-10-22T11:42:00Z"/>
          <w:rFonts w:ascii="Times New Roman" w:eastAsia="Times New Roman" w:hAnsi="Times New Roman" w:cs="Times New Roman"/>
          <w:color w:val="000000"/>
          <w:shd w:val="clear" w:color="auto" w:fill="FFFFFF"/>
        </w:rPr>
        <w:pPrChange w:id="134"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35" w:author="Microsoft Office User" w:date="2018-10-22T11:42:00Z">
        <w:r w:rsidRPr="00946CB3">
          <w:rPr>
            <w:rFonts w:ascii="Times New Roman" w:eastAsia="Times New Roman" w:hAnsi="Times New Roman" w:cs="Times New Roman"/>
            <w:color w:val="000000"/>
            <w:shd w:val="clear" w:color="auto" w:fill="FFFFFF"/>
          </w:rPr>
          <w:t xml:space="preserve">  @Article{,</w:t>
        </w:r>
      </w:ins>
    </w:p>
    <w:p w14:paraId="50967681" w14:textId="77777777" w:rsidR="006C2C19" w:rsidRPr="00946CB3"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6" w:author="Microsoft Office User" w:date="2018-10-22T11:42:00Z"/>
          <w:rFonts w:ascii="Times New Roman" w:eastAsia="Times New Roman" w:hAnsi="Times New Roman" w:cs="Times New Roman"/>
          <w:color w:val="000000"/>
          <w:shd w:val="clear" w:color="auto" w:fill="FFFFFF"/>
        </w:rPr>
        <w:pPrChange w:id="137"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38" w:author="Microsoft Office User" w:date="2018-10-22T11:42:00Z">
        <w:r w:rsidRPr="00946CB3">
          <w:rPr>
            <w:rFonts w:ascii="Times New Roman" w:eastAsia="Times New Roman" w:hAnsi="Times New Roman" w:cs="Times New Roman"/>
            <w:color w:val="000000"/>
            <w:shd w:val="clear" w:color="auto" w:fill="FFFFFF"/>
          </w:rPr>
          <w:t xml:space="preserve">    title = {{TSclust}: An {R} Package for Time Series Clustering},</w:t>
        </w:r>
      </w:ins>
    </w:p>
    <w:p w14:paraId="374D25BB" w14:textId="77777777" w:rsidR="006C2C19" w:rsidRPr="00946CB3"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9" w:author="Microsoft Office User" w:date="2018-10-22T11:42:00Z"/>
          <w:rFonts w:ascii="Times New Roman" w:eastAsia="Times New Roman" w:hAnsi="Times New Roman" w:cs="Times New Roman"/>
          <w:color w:val="000000"/>
          <w:shd w:val="clear" w:color="auto" w:fill="FFFFFF"/>
        </w:rPr>
        <w:pPrChange w:id="140"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41" w:author="Microsoft Office User" w:date="2018-10-22T11:42:00Z">
        <w:r w:rsidRPr="00946CB3">
          <w:rPr>
            <w:rFonts w:ascii="Times New Roman" w:eastAsia="Times New Roman" w:hAnsi="Times New Roman" w:cs="Times New Roman"/>
            <w:color w:val="000000"/>
            <w:shd w:val="clear" w:color="auto" w:fill="FFFFFF"/>
          </w:rPr>
          <w:t xml:space="preserve">    author = {Pablo Montero and Jos{\'e} A. Vilar},</w:t>
        </w:r>
      </w:ins>
    </w:p>
    <w:p w14:paraId="25AD3BDF" w14:textId="77777777" w:rsidR="006C2C19" w:rsidRPr="00946CB3"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2" w:author="Microsoft Office User" w:date="2018-10-22T11:42:00Z"/>
          <w:rFonts w:ascii="Times New Roman" w:eastAsia="Times New Roman" w:hAnsi="Times New Roman" w:cs="Times New Roman"/>
          <w:color w:val="000000"/>
          <w:shd w:val="clear" w:color="auto" w:fill="FFFFFF"/>
        </w:rPr>
        <w:pPrChange w:id="143"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44" w:author="Microsoft Office User" w:date="2018-10-22T11:42:00Z">
        <w:r w:rsidRPr="00946CB3">
          <w:rPr>
            <w:rFonts w:ascii="Times New Roman" w:eastAsia="Times New Roman" w:hAnsi="Times New Roman" w:cs="Times New Roman"/>
            <w:color w:val="000000"/>
            <w:shd w:val="clear" w:color="auto" w:fill="FFFFFF"/>
          </w:rPr>
          <w:lastRenderedPageBreak/>
          <w:t xml:space="preserve">    journal = {Journal of Statistical Software},</w:t>
        </w:r>
      </w:ins>
    </w:p>
    <w:p w14:paraId="01DE91B0" w14:textId="77777777" w:rsidR="006C2C19" w:rsidRPr="00946CB3"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 w:author="Microsoft Office User" w:date="2018-10-22T11:42:00Z"/>
          <w:rFonts w:ascii="Times New Roman" w:eastAsia="Times New Roman" w:hAnsi="Times New Roman" w:cs="Times New Roman"/>
          <w:color w:val="000000"/>
          <w:shd w:val="clear" w:color="auto" w:fill="FFFFFF"/>
        </w:rPr>
        <w:pPrChange w:id="146"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47" w:author="Microsoft Office User" w:date="2018-10-22T11:42:00Z">
        <w:r w:rsidRPr="00946CB3">
          <w:rPr>
            <w:rFonts w:ascii="Times New Roman" w:eastAsia="Times New Roman" w:hAnsi="Times New Roman" w:cs="Times New Roman"/>
            <w:color w:val="000000"/>
            <w:shd w:val="clear" w:color="auto" w:fill="FFFFFF"/>
          </w:rPr>
          <w:t xml:space="preserve">    year = {2014},</w:t>
        </w:r>
      </w:ins>
    </w:p>
    <w:p w14:paraId="5287BED7" w14:textId="77777777" w:rsidR="006C2C19" w:rsidRPr="00946CB3"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 w:author="Microsoft Office User" w:date="2018-10-22T11:42:00Z"/>
          <w:rFonts w:ascii="Times New Roman" w:eastAsia="Times New Roman" w:hAnsi="Times New Roman" w:cs="Times New Roman"/>
          <w:color w:val="000000"/>
          <w:shd w:val="clear" w:color="auto" w:fill="FFFFFF"/>
        </w:rPr>
        <w:pPrChange w:id="149"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50" w:author="Microsoft Office User" w:date="2018-10-22T11:42:00Z">
        <w:r w:rsidRPr="00946CB3">
          <w:rPr>
            <w:rFonts w:ascii="Times New Roman" w:eastAsia="Times New Roman" w:hAnsi="Times New Roman" w:cs="Times New Roman"/>
            <w:color w:val="000000"/>
            <w:shd w:val="clear" w:color="auto" w:fill="FFFFFF"/>
          </w:rPr>
          <w:t xml:space="preserve">    volume = {62},</w:t>
        </w:r>
      </w:ins>
    </w:p>
    <w:p w14:paraId="3CB116E6" w14:textId="77777777" w:rsidR="006C2C19" w:rsidRPr="00946CB3"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1" w:author="Microsoft Office User" w:date="2018-10-22T11:42:00Z"/>
          <w:rFonts w:ascii="Times New Roman" w:eastAsia="Times New Roman" w:hAnsi="Times New Roman" w:cs="Times New Roman"/>
          <w:color w:val="000000"/>
          <w:shd w:val="clear" w:color="auto" w:fill="FFFFFF"/>
        </w:rPr>
        <w:pPrChange w:id="152"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53" w:author="Microsoft Office User" w:date="2018-10-22T11:42:00Z">
        <w:r w:rsidRPr="00946CB3">
          <w:rPr>
            <w:rFonts w:ascii="Times New Roman" w:eastAsia="Times New Roman" w:hAnsi="Times New Roman" w:cs="Times New Roman"/>
            <w:color w:val="000000"/>
            <w:shd w:val="clear" w:color="auto" w:fill="FFFFFF"/>
          </w:rPr>
          <w:t xml:space="preserve">    number = {1},</w:t>
        </w:r>
      </w:ins>
    </w:p>
    <w:p w14:paraId="70C84966" w14:textId="77777777" w:rsidR="006C2C19" w:rsidRPr="00946CB3"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4" w:author="Microsoft Office User" w:date="2018-10-22T11:42:00Z"/>
          <w:rFonts w:ascii="Times New Roman" w:eastAsia="Times New Roman" w:hAnsi="Times New Roman" w:cs="Times New Roman"/>
          <w:color w:val="000000"/>
          <w:shd w:val="clear" w:color="auto" w:fill="FFFFFF"/>
        </w:rPr>
        <w:pPrChange w:id="155"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56" w:author="Microsoft Office User" w:date="2018-10-22T11:42:00Z">
        <w:r w:rsidRPr="00946CB3">
          <w:rPr>
            <w:rFonts w:ascii="Times New Roman" w:eastAsia="Times New Roman" w:hAnsi="Times New Roman" w:cs="Times New Roman"/>
            <w:color w:val="000000"/>
            <w:shd w:val="clear" w:color="auto" w:fill="FFFFFF"/>
          </w:rPr>
          <w:t xml:space="preserve">    pages = {1--43},</w:t>
        </w:r>
      </w:ins>
    </w:p>
    <w:p w14:paraId="4EB4B1B5" w14:textId="77777777" w:rsidR="006C2C19" w:rsidRPr="00946CB3"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 w:author="Microsoft Office User" w:date="2018-10-22T11:42:00Z"/>
          <w:rFonts w:ascii="Times New Roman" w:eastAsia="Times New Roman" w:hAnsi="Times New Roman" w:cs="Times New Roman"/>
          <w:color w:val="000000"/>
          <w:shd w:val="clear" w:color="auto" w:fill="FFFFFF"/>
        </w:rPr>
        <w:pPrChange w:id="158"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59" w:author="Microsoft Office User" w:date="2018-10-22T11:42:00Z">
        <w:r w:rsidRPr="00946CB3">
          <w:rPr>
            <w:rFonts w:ascii="Times New Roman" w:eastAsia="Times New Roman" w:hAnsi="Times New Roman" w:cs="Times New Roman"/>
            <w:color w:val="000000"/>
            <w:shd w:val="clear" w:color="auto" w:fill="FFFFFF"/>
          </w:rPr>
          <w:t xml:space="preserve">    url = {http://www.jstatsoft.org/v62/i01/},</w:t>
        </w:r>
      </w:ins>
    </w:p>
    <w:p w14:paraId="05125D13" w14:textId="77777777" w:rsidR="006C2C19" w:rsidRPr="006C2C19"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0" w:author="Microsoft Office User" w:date="2018-10-22T11:42:00Z"/>
          <w:rFonts w:ascii="Times New Roman" w:eastAsia="Times New Roman" w:hAnsi="Times New Roman" w:cs="Times New Roman"/>
          <w:color w:val="000000"/>
          <w:shd w:val="clear" w:color="auto" w:fill="FFFFFF"/>
          <w:rPrChange w:id="161" w:author="Microsoft Office User" w:date="2018-10-22T11:42:00Z">
            <w:rPr>
              <w:ins w:id="162" w:author="Microsoft Office User" w:date="2018-10-22T11:42:00Z"/>
              <w:rFonts w:ascii="Times New Roman" w:hAnsi="Times New Roman" w:cs="Times New Roman"/>
              <w:color w:val="000000"/>
            </w:rPr>
          </w:rPrChange>
        </w:rPr>
        <w:pPrChange w:id="163"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64" w:author="Microsoft Office User" w:date="2018-10-22T11:42:00Z">
        <w:r w:rsidRPr="00946CB3">
          <w:rPr>
            <w:rFonts w:ascii="Times New Roman" w:eastAsia="Times New Roman" w:hAnsi="Times New Roman" w:cs="Times New Roman"/>
            <w:color w:val="000000"/>
            <w:shd w:val="clear" w:color="auto" w:fill="FFFFFF"/>
          </w:rPr>
          <w:t xml:space="preserve">  }</w:t>
        </w:r>
      </w:ins>
    </w:p>
    <w:p w14:paraId="2C896018" w14:textId="77777777" w:rsidR="006C2C19" w:rsidRPr="006C2C19"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5" w:author="Microsoft Office User" w:date="2018-10-22T11:41:00Z"/>
          <w:rFonts w:ascii="Times New Roman" w:hAnsi="Times New Roman" w:cs="Times New Roman"/>
          <w:color w:val="000000"/>
          <w:rPrChange w:id="166" w:author="Microsoft Office User" w:date="2018-10-22T11:42:00Z">
            <w:rPr>
              <w:ins w:id="167" w:author="Microsoft Office User" w:date="2018-10-22T11:41:00Z"/>
              <w:rFonts w:ascii="Courier New" w:hAnsi="Courier New" w:cs="Courier New"/>
              <w:color w:val="000000"/>
              <w:sz w:val="20"/>
              <w:szCs w:val="20"/>
            </w:rPr>
          </w:rPrChange>
        </w:rPr>
        <w:pPrChange w:id="168"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p>
    <w:p w14:paraId="2D38496B" w14:textId="77777777" w:rsidR="006C2C19" w:rsidRPr="006C2C19"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9" w:author="Microsoft Office User" w:date="2018-10-22T11:41:00Z"/>
          <w:rFonts w:ascii="Times New Roman" w:hAnsi="Times New Roman" w:cs="Times New Roman"/>
          <w:color w:val="000000"/>
          <w:rPrChange w:id="170" w:author="Microsoft Office User" w:date="2018-10-22T11:42:00Z">
            <w:rPr>
              <w:ins w:id="171" w:author="Microsoft Office User" w:date="2018-10-22T11:41:00Z"/>
              <w:rFonts w:ascii="Courier New" w:hAnsi="Courier New" w:cs="Courier New"/>
              <w:color w:val="000000"/>
              <w:sz w:val="20"/>
              <w:szCs w:val="20"/>
            </w:rPr>
          </w:rPrChange>
        </w:rPr>
        <w:pPrChange w:id="172"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73" w:author="Microsoft Office User" w:date="2018-10-22T11:41:00Z">
        <w:r w:rsidRPr="006C2C19">
          <w:rPr>
            <w:rFonts w:ascii="Times New Roman" w:hAnsi="Times New Roman" w:cs="Times New Roman"/>
            <w:color w:val="000000"/>
            <w:rPrChange w:id="174" w:author="Microsoft Office User" w:date="2018-10-22T11:42:00Z">
              <w:rPr>
                <w:rFonts w:ascii="Courier New" w:hAnsi="Courier New" w:cs="Courier New"/>
                <w:color w:val="000000"/>
                <w:sz w:val="20"/>
                <w:szCs w:val="20"/>
              </w:rPr>
            </w:rPrChange>
          </w:rPr>
          <w:t>@Manual{,</w:t>
        </w:r>
      </w:ins>
    </w:p>
    <w:p w14:paraId="63655966" w14:textId="77777777" w:rsidR="006C2C19" w:rsidRPr="006C2C19"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5" w:author="Microsoft Office User" w:date="2018-10-22T11:41:00Z"/>
          <w:rFonts w:ascii="Times New Roman" w:hAnsi="Times New Roman" w:cs="Times New Roman"/>
          <w:color w:val="000000"/>
          <w:rPrChange w:id="176" w:author="Microsoft Office User" w:date="2018-10-22T11:42:00Z">
            <w:rPr>
              <w:ins w:id="177" w:author="Microsoft Office User" w:date="2018-10-22T11:41:00Z"/>
              <w:rFonts w:ascii="Courier New" w:hAnsi="Courier New" w:cs="Courier New"/>
              <w:color w:val="000000"/>
              <w:sz w:val="20"/>
              <w:szCs w:val="20"/>
            </w:rPr>
          </w:rPrChange>
        </w:rPr>
        <w:pPrChange w:id="178"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79" w:author="Microsoft Office User" w:date="2018-10-22T11:41:00Z">
        <w:r w:rsidRPr="006C2C19">
          <w:rPr>
            <w:rFonts w:ascii="Times New Roman" w:hAnsi="Times New Roman" w:cs="Times New Roman"/>
            <w:color w:val="000000"/>
            <w:rPrChange w:id="180" w:author="Microsoft Office User" w:date="2018-10-22T11:42:00Z">
              <w:rPr>
                <w:rFonts w:ascii="Courier New" w:hAnsi="Courier New" w:cs="Courier New"/>
                <w:color w:val="000000"/>
                <w:sz w:val="20"/>
                <w:szCs w:val="20"/>
              </w:rPr>
            </w:rPrChange>
          </w:rPr>
          <w:t xml:space="preserve">    title = {R: A Language and Environment for Statistical Computing},</w:t>
        </w:r>
      </w:ins>
    </w:p>
    <w:p w14:paraId="42237B7E" w14:textId="77777777" w:rsidR="006C2C19" w:rsidRPr="006C2C19"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 w:author="Microsoft Office User" w:date="2018-10-22T11:41:00Z"/>
          <w:rFonts w:ascii="Times New Roman" w:hAnsi="Times New Roman" w:cs="Times New Roman"/>
          <w:color w:val="000000"/>
          <w:rPrChange w:id="182" w:author="Microsoft Office User" w:date="2018-10-22T11:42:00Z">
            <w:rPr>
              <w:ins w:id="183" w:author="Microsoft Office User" w:date="2018-10-22T11:41:00Z"/>
              <w:rFonts w:ascii="Courier New" w:hAnsi="Courier New" w:cs="Courier New"/>
              <w:color w:val="000000"/>
              <w:sz w:val="20"/>
              <w:szCs w:val="20"/>
            </w:rPr>
          </w:rPrChange>
        </w:rPr>
        <w:pPrChange w:id="184"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85" w:author="Microsoft Office User" w:date="2018-10-22T11:41:00Z">
        <w:r w:rsidRPr="006C2C19">
          <w:rPr>
            <w:rFonts w:ascii="Times New Roman" w:hAnsi="Times New Roman" w:cs="Times New Roman"/>
            <w:color w:val="000000"/>
            <w:rPrChange w:id="186" w:author="Microsoft Office User" w:date="2018-10-22T11:42:00Z">
              <w:rPr>
                <w:rFonts w:ascii="Courier New" w:hAnsi="Courier New" w:cs="Courier New"/>
                <w:color w:val="000000"/>
                <w:sz w:val="20"/>
                <w:szCs w:val="20"/>
              </w:rPr>
            </w:rPrChange>
          </w:rPr>
          <w:t xml:space="preserve">    author = {{R Core Team}},</w:t>
        </w:r>
      </w:ins>
    </w:p>
    <w:p w14:paraId="664557A7" w14:textId="77777777" w:rsidR="006C2C19" w:rsidRPr="006C2C19"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 w:author="Microsoft Office User" w:date="2018-10-22T11:41:00Z"/>
          <w:rFonts w:ascii="Times New Roman" w:hAnsi="Times New Roman" w:cs="Times New Roman"/>
          <w:color w:val="000000"/>
          <w:rPrChange w:id="188" w:author="Microsoft Office User" w:date="2018-10-22T11:42:00Z">
            <w:rPr>
              <w:ins w:id="189" w:author="Microsoft Office User" w:date="2018-10-22T11:41:00Z"/>
              <w:rFonts w:ascii="Courier New" w:hAnsi="Courier New" w:cs="Courier New"/>
              <w:color w:val="000000"/>
              <w:sz w:val="20"/>
              <w:szCs w:val="20"/>
            </w:rPr>
          </w:rPrChange>
        </w:rPr>
        <w:pPrChange w:id="190"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91" w:author="Microsoft Office User" w:date="2018-10-22T11:41:00Z">
        <w:r w:rsidRPr="006C2C19">
          <w:rPr>
            <w:rFonts w:ascii="Times New Roman" w:hAnsi="Times New Roman" w:cs="Times New Roman"/>
            <w:color w:val="000000"/>
            <w:rPrChange w:id="192" w:author="Microsoft Office User" w:date="2018-10-22T11:42:00Z">
              <w:rPr>
                <w:rFonts w:ascii="Courier New" w:hAnsi="Courier New" w:cs="Courier New"/>
                <w:color w:val="000000"/>
                <w:sz w:val="20"/>
                <w:szCs w:val="20"/>
              </w:rPr>
            </w:rPrChange>
          </w:rPr>
          <w:t xml:space="preserve">    organization = {R Foundation for Statistical Computing},</w:t>
        </w:r>
      </w:ins>
    </w:p>
    <w:p w14:paraId="0D409B6E" w14:textId="77777777" w:rsidR="006C2C19" w:rsidRPr="006C2C19"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 w:author="Microsoft Office User" w:date="2018-10-22T11:41:00Z"/>
          <w:rFonts w:ascii="Times New Roman" w:hAnsi="Times New Roman" w:cs="Times New Roman"/>
          <w:color w:val="000000"/>
          <w:rPrChange w:id="194" w:author="Microsoft Office User" w:date="2018-10-22T11:42:00Z">
            <w:rPr>
              <w:ins w:id="195" w:author="Microsoft Office User" w:date="2018-10-22T11:41:00Z"/>
              <w:rFonts w:ascii="Courier New" w:hAnsi="Courier New" w:cs="Courier New"/>
              <w:color w:val="000000"/>
              <w:sz w:val="20"/>
              <w:szCs w:val="20"/>
            </w:rPr>
          </w:rPrChange>
        </w:rPr>
        <w:pPrChange w:id="196"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97" w:author="Microsoft Office User" w:date="2018-10-22T11:41:00Z">
        <w:r w:rsidRPr="006C2C19">
          <w:rPr>
            <w:rFonts w:ascii="Times New Roman" w:hAnsi="Times New Roman" w:cs="Times New Roman"/>
            <w:color w:val="000000"/>
            <w:rPrChange w:id="198" w:author="Microsoft Office User" w:date="2018-10-22T11:42:00Z">
              <w:rPr>
                <w:rFonts w:ascii="Courier New" w:hAnsi="Courier New" w:cs="Courier New"/>
                <w:color w:val="000000"/>
                <w:sz w:val="20"/>
                <w:szCs w:val="20"/>
              </w:rPr>
            </w:rPrChange>
          </w:rPr>
          <w:t xml:space="preserve">    address = {Vienna, Austria},</w:t>
        </w:r>
      </w:ins>
    </w:p>
    <w:p w14:paraId="029784CF" w14:textId="77777777" w:rsidR="006C2C19" w:rsidRPr="006C2C19"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 w:author="Microsoft Office User" w:date="2018-10-22T11:41:00Z"/>
          <w:rFonts w:ascii="Times New Roman" w:hAnsi="Times New Roman" w:cs="Times New Roman"/>
          <w:color w:val="000000"/>
          <w:rPrChange w:id="200" w:author="Microsoft Office User" w:date="2018-10-22T11:42:00Z">
            <w:rPr>
              <w:ins w:id="201" w:author="Microsoft Office User" w:date="2018-10-22T11:41:00Z"/>
              <w:rFonts w:ascii="Courier New" w:hAnsi="Courier New" w:cs="Courier New"/>
              <w:color w:val="000000"/>
              <w:sz w:val="20"/>
              <w:szCs w:val="20"/>
            </w:rPr>
          </w:rPrChange>
        </w:rPr>
        <w:pPrChange w:id="202"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03" w:author="Microsoft Office User" w:date="2018-10-22T11:41:00Z">
        <w:r w:rsidRPr="006C2C19">
          <w:rPr>
            <w:rFonts w:ascii="Times New Roman" w:hAnsi="Times New Roman" w:cs="Times New Roman"/>
            <w:color w:val="000000"/>
            <w:rPrChange w:id="204" w:author="Microsoft Office User" w:date="2018-10-22T11:42:00Z">
              <w:rPr>
                <w:rFonts w:ascii="Courier New" w:hAnsi="Courier New" w:cs="Courier New"/>
                <w:color w:val="000000"/>
                <w:sz w:val="20"/>
                <w:szCs w:val="20"/>
              </w:rPr>
            </w:rPrChange>
          </w:rPr>
          <w:t xml:space="preserve">    year = {2018},</w:t>
        </w:r>
      </w:ins>
    </w:p>
    <w:p w14:paraId="09CEB55F" w14:textId="77777777" w:rsidR="006C2C19" w:rsidRPr="006C2C19"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5" w:author="Microsoft Office User" w:date="2018-10-22T11:41:00Z"/>
          <w:rFonts w:ascii="Times New Roman" w:hAnsi="Times New Roman" w:cs="Times New Roman"/>
          <w:color w:val="000000"/>
          <w:rPrChange w:id="206" w:author="Microsoft Office User" w:date="2018-10-22T11:42:00Z">
            <w:rPr>
              <w:ins w:id="207" w:author="Microsoft Office User" w:date="2018-10-22T11:41:00Z"/>
              <w:rFonts w:ascii="Courier New" w:hAnsi="Courier New" w:cs="Courier New"/>
              <w:color w:val="000000"/>
              <w:sz w:val="20"/>
              <w:szCs w:val="20"/>
            </w:rPr>
          </w:rPrChange>
        </w:rPr>
        <w:pPrChange w:id="208"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09" w:author="Microsoft Office User" w:date="2018-10-22T11:41:00Z">
        <w:r w:rsidRPr="006C2C19">
          <w:rPr>
            <w:rFonts w:ascii="Times New Roman" w:hAnsi="Times New Roman" w:cs="Times New Roman"/>
            <w:color w:val="000000"/>
            <w:rPrChange w:id="210" w:author="Microsoft Office User" w:date="2018-10-22T11:42:00Z">
              <w:rPr>
                <w:rFonts w:ascii="Courier New" w:hAnsi="Courier New" w:cs="Courier New"/>
                <w:color w:val="000000"/>
                <w:sz w:val="20"/>
                <w:szCs w:val="20"/>
              </w:rPr>
            </w:rPrChange>
          </w:rPr>
          <w:t xml:space="preserve">    url = {https://www.R-project.org/},</w:t>
        </w:r>
      </w:ins>
    </w:p>
    <w:p w14:paraId="5A10AB85" w14:textId="77777777" w:rsidR="006C2C19" w:rsidRDefault="006C2C19" w:rsidP="006C2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1" w:author="Microsoft Office User" w:date="2018-10-22T11:51:00Z"/>
          <w:rFonts w:ascii="Times New Roman" w:hAnsi="Times New Roman" w:cs="Times New Roman"/>
          <w:color w:val="000000"/>
        </w:rPr>
        <w:pPrChange w:id="212" w:author="Microsoft Office User" w:date="2018-10-22T11:5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13" w:author="Microsoft Office User" w:date="2018-10-22T11:41:00Z">
        <w:r w:rsidRPr="006C2C19">
          <w:rPr>
            <w:rFonts w:ascii="Times New Roman" w:hAnsi="Times New Roman" w:cs="Times New Roman"/>
            <w:color w:val="000000"/>
            <w:rPrChange w:id="214" w:author="Microsoft Office User" w:date="2018-10-22T11:42:00Z">
              <w:rPr>
                <w:rFonts w:ascii="Courier New" w:hAnsi="Courier New" w:cs="Courier New"/>
                <w:color w:val="000000"/>
                <w:sz w:val="20"/>
                <w:szCs w:val="20"/>
              </w:rPr>
            </w:rPrChange>
          </w:rPr>
          <w:t xml:space="preserve">  }</w:t>
        </w:r>
      </w:ins>
    </w:p>
    <w:p w14:paraId="4C90EC04" w14:textId="77777777" w:rsidR="006C2C19" w:rsidRDefault="006C2C19" w:rsidP="006C2C19">
      <w:pPr>
        <w:spacing w:line="240" w:lineRule="auto"/>
        <w:rPr>
          <w:ins w:id="215" w:author="Microsoft Office User" w:date="2018-10-22T11:57:00Z"/>
        </w:rPr>
        <w:pPrChange w:id="216" w:author="Microsoft Office User" w:date="2018-10-22T11:58:00Z">
          <w:pPr>
            <w:spacing w:line="360" w:lineRule="auto"/>
            <w:ind w:firstLine="720"/>
          </w:pPr>
        </w:pPrChange>
      </w:pPr>
    </w:p>
    <w:p w14:paraId="6EBB36C8" w14:textId="77777777" w:rsidR="006C2C19" w:rsidRPr="006C2C19" w:rsidRDefault="006C2C19" w:rsidP="006C2C19">
      <w:pPr>
        <w:spacing w:line="240" w:lineRule="auto"/>
        <w:contextualSpacing/>
        <w:rPr>
          <w:ins w:id="217" w:author="Microsoft Office User" w:date="2018-10-22T11:57:00Z"/>
          <w:rFonts w:ascii="Times New Roman" w:hAnsi="Times New Roman" w:cs="Times New Roman"/>
          <w:rPrChange w:id="218" w:author="Microsoft Office User" w:date="2018-10-22T11:58:00Z">
            <w:rPr>
              <w:ins w:id="219" w:author="Microsoft Office User" w:date="2018-10-22T11:57:00Z"/>
            </w:rPr>
          </w:rPrChange>
        </w:rPr>
        <w:pPrChange w:id="220" w:author="Microsoft Office User" w:date="2018-10-22T11:58:00Z">
          <w:pPr>
            <w:spacing w:line="360" w:lineRule="auto"/>
            <w:ind w:firstLine="720"/>
          </w:pPr>
        </w:pPrChange>
      </w:pPr>
      <w:ins w:id="221" w:author="Microsoft Office User" w:date="2018-10-22T11:57:00Z">
        <w:r w:rsidRPr="006C2C19">
          <w:rPr>
            <w:rFonts w:ascii="Times New Roman" w:hAnsi="Times New Roman" w:cs="Times New Roman"/>
            <w:rPrChange w:id="222" w:author="Microsoft Office User" w:date="2018-10-22T11:58:00Z">
              <w:rPr/>
            </w:rPrChange>
          </w:rPr>
          <w:t>@Manual{,</w:t>
        </w:r>
      </w:ins>
    </w:p>
    <w:p w14:paraId="1F3194FD" w14:textId="77777777" w:rsidR="006C2C19" w:rsidRPr="006C2C19" w:rsidRDefault="006C2C19" w:rsidP="006C2C19">
      <w:pPr>
        <w:spacing w:line="240" w:lineRule="auto"/>
        <w:ind w:firstLine="720"/>
        <w:contextualSpacing/>
        <w:rPr>
          <w:ins w:id="223" w:author="Microsoft Office User" w:date="2018-10-22T11:57:00Z"/>
          <w:rFonts w:ascii="Times New Roman" w:hAnsi="Times New Roman" w:cs="Times New Roman"/>
          <w:rPrChange w:id="224" w:author="Microsoft Office User" w:date="2018-10-22T11:58:00Z">
            <w:rPr>
              <w:ins w:id="225" w:author="Microsoft Office User" w:date="2018-10-22T11:57:00Z"/>
            </w:rPr>
          </w:rPrChange>
        </w:rPr>
        <w:pPrChange w:id="226" w:author="Microsoft Office User" w:date="2018-10-22T11:58:00Z">
          <w:pPr>
            <w:spacing w:line="360" w:lineRule="auto"/>
            <w:ind w:firstLine="720"/>
          </w:pPr>
        </w:pPrChange>
      </w:pPr>
      <w:ins w:id="227" w:author="Microsoft Office User" w:date="2018-10-22T11:57:00Z">
        <w:r w:rsidRPr="006C2C19">
          <w:rPr>
            <w:rFonts w:ascii="Times New Roman" w:hAnsi="Times New Roman" w:cs="Times New Roman"/>
            <w:rPrChange w:id="228" w:author="Microsoft Office User" w:date="2018-10-22T11:58:00Z">
              <w:rPr/>
            </w:rPrChange>
          </w:rPr>
          <w:t xml:space="preserve">    title = {astsa: Applied Statistical Time Series Analysis},</w:t>
        </w:r>
      </w:ins>
    </w:p>
    <w:p w14:paraId="4C2D6AFA" w14:textId="77777777" w:rsidR="006C2C19" w:rsidRPr="006C2C19" w:rsidRDefault="006C2C19" w:rsidP="006C2C19">
      <w:pPr>
        <w:spacing w:line="240" w:lineRule="auto"/>
        <w:ind w:firstLine="720"/>
        <w:contextualSpacing/>
        <w:rPr>
          <w:ins w:id="229" w:author="Microsoft Office User" w:date="2018-10-22T11:57:00Z"/>
          <w:rFonts w:ascii="Times New Roman" w:hAnsi="Times New Roman" w:cs="Times New Roman"/>
          <w:rPrChange w:id="230" w:author="Microsoft Office User" w:date="2018-10-22T11:58:00Z">
            <w:rPr>
              <w:ins w:id="231" w:author="Microsoft Office User" w:date="2018-10-22T11:57:00Z"/>
            </w:rPr>
          </w:rPrChange>
        </w:rPr>
        <w:pPrChange w:id="232" w:author="Microsoft Office User" w:date="2018-10-22T11:58:00Z">
          <w:pPr>
            <w:spacing w:line="360" w:lineRule="auto"/>
            <w:ind w:firstLine="720"/>
          </w:pPr>
        </w:pPrChange>
      </w:pPr>
      <w:ins w:id="233" w:author="Microsoft Office User" w:date="2018-10-22T11:57:00Z">
        <w:r w:rsidRPr="006C2C19">
          <w:rPr>
            <w:rFonts w:ascii="Times New Roman" w:hAnsi="Times New Roman" w:cs="Times New Roman"/>
            <w:rPrChange w:id="234" w:author="Microsoft Office User" w:date="2018-10-22T11:58:00Z">
              <w:rPr/>
            </w:rPrChange>
          </w:rPr>
          <w:t xml:space="preserve">    author = {David Stoffer},</w:t>
        </w:r>
      </w:ins>
    </w:p>
    <w:p w14:paraId="056DD416" w14:textId="77777777" w:rsidR="006C2C19" w:rsidRPr="006C2C19" w:rsidRDefault="006C2C19" w:rsidP="006C2C19">
      <w:pPr>
        <w:spacing w:line="240" w:lineRule="auto"/>
        <w:ind w:firstLine="720"/>
        <w:contextualSpacing/>
        <w:rPr>
          <w:ins w:id="235" w:author="Microsoft Office User" w:date="2018-10-22T11:57:00Z"/>
          <w:rFonts w:ascii="Times New Roman" w:hAnsi="Times New Roman" w:cs="Times New Roman"/>
          <w:rPrChange w:id="236" w:author="Microsoft Office User" w:date="2018-10-22T11:58:00Z">
            <w:rPr>
              <w:ins w:id="237" w:author="Microsoft Office User" w:date="2018-10-22T11:57:00Z"/>
            </w:rPr>
          </w:rPrChange>
        </w:rPr>
        <w:pPrChange w:id="238" w:author="Microsoft Office User" w:date="2018-10-22T11:58:00Z">
          <w:pPr>
            <w:spacing w:line="360" w:lineRule="auto"/>
            <w:ind w:firstLine="720"/>
          </w:pPr>
        </w:pPrChange>
      </w:pPr>
      <w:ins w:id="239" w:author="Microsoft Office User" w:date="2018-10-22T11:57:00Z">
        <w:r w:rsidRPr="006C2C19">
          <w:rPr>
            <w:rFonts w:ascii="Times New Roman" w:hAnsi="Times New Roman" w:cs="Times New Roman"/>
            <w:rPrChange w:id="240" w:author="Microsoft Office User" w:date="2018-10-22T11:58:00Z">
              <w:rPr/>
            </w:rPrChange>
          </w:rPr>
          <w:t xml:space="preserve">    year = {2017},</w:t>
        </w:r>
      </w:ins>
    </w:p>
    <w:p w14:paraId="616E0C9C" w14:textId="77777777" w:rsidR="006C2C19" w:rsidRPr="006C2C19" w:rsidRDefault="006C2C19" w:rsidP="006C2C19">
      <w:pPr>
        <w:spacing w:line="240" w:lineRule="auto"/>
        <w:ind w:firstLine="720"/>
        <w:contextualSpacing/>
        <w:rPr>
          <w:ins w:id="241" w:author="Microsoft Office User" w:date="2018-10-22T11:57:00Z"/>
          <w:rFonts w:ascii="Times New Roman" w:hAnsi="Times New Roman" w:cs="Times New Roman"/>
          <w:rPrChange w:id="242" w:author="Microsoft Office User" w:date="2018-10-22T11:58:00Z">
            <w:rPr>
              <w:ins w:id="243" w:author="Microsoft Office User" w:date="2018-10-22T11:57:00Z"/>
            </w:rPr>
          </w:rPrChange>
        </w:rPr>
        <w:pPrChange w:id="244" w:author="Microsoft Office User" w:date="2018-10-22T11:58:00Z">
          <w:pPr>
            <w:spacing w:line="360" w:lineRule="auto"/>
            <w:ind w:firstLine="720"/>
          </w:pPr>
        </w:pPrChange>
      </w:pPr>
      <w:ins w:id="245" w:author="Microsoft Office User" w:date="2018-10-22T11:57:00Z">
        <w:r w:rsidRPr="006C2C19">
          <w:rPr>
            <w:rFonts w:ascii="Times New Roman" w:hAnsi="Times New Roman" w:cs="Times New Roman"/>
            <w:rPrChange w:id="246" w:author="Microsoft Office User" w:date="2018-10-22T11:58:00Z">
              <w:rPr/>
            </w:rPrChange>
          </w:rPr>
          <w:t xml:space="preserve">    note = {R package version 1.8},</w:t>
        </w:r>
      </w:ins>
    </w:p>
    <w:p w14:paraId="55E6947D" w14:textId="77777777" w:rsidR="006C2C19" w:rsidRPr="006C2C19" w:rsidRDefault="006C2C19" w:rsidP="006C2C19">
      <w:pPr>
        <w:spacing w:line="240" w:lineRule="auto"/>
        <w:ind w:firstLine="720"/>
        <w:contextualSpacing/>
        <w:rPr>
          <w:ins w:id="247" w:author="Microsoft Office User" w:date="2018-10-22T11:57:00Z"/>
          <w:rFonts w:ascii="Times New Roman" w:hAnsi="Times New Roman" w:cs="Times New Roman"/>
          <w:rPrChange w:id="248" w:author="Microsoft Office User" w:date="2018-10-22T11:58:00Z">
            <w:rPr>
              <w:ins w:id="249" w:author="Microsoft Office User" w:date="2018-10-22T11:57:00Z"/>
            </w:rPr>
          </w:rPrChange>
        </w:rPr>
        <w:pPrChange w:id="250" w:author="Microsoft Office User" w:date="2018-10-22T11:58:00Z">
          <w:pPr>
            <w:spacing w:line="360" w:lineRule="auto"/>
            <w:ind w:firstLine="720"/>
          </w:pPr>
        </w:pPrChange>
      </w:pPr>
      <w:ins w:id="251" w:author="Microsoft Office User" w:date="2018-10-22T11:57:00Z">
        <w:r w:rsidRPr="006C2C19">
          <w:rPr>
            <w:rFonts w:ascii="Times New Roman" w:hAnsi="Times New Roman" w:cs="Times New Roman"/>
            <w:rPrChange w:id="252" w:author="Microsoft Office User" w:date="2018-10-22T11:58:00Z">
              <w:rPr/>
            </w:rPrChange>
          </w:rPr>
          <w:t xml:space="preserve">    url = {https://CRAN.R-project.org/package=astsa},</w:t>
        </w:r>
      </w:ins>
    </w:p>
    <w:p w14:paraId="09DB54C2" w14:textId="77777777" w:rsidR="006C2C19" w:rsidRPr="006C2C19" w:rsidRDefault="006C2C19" w:rsidP="006C2C19">
      <w:pPr>
        <w:spacing w:line="240" w:lineRule="auto"/>
        <w:ind w:firstLine="720"/>
        <w:contextualSpacing/>
        <w:rPr>
          <w:rFonts w:ascii="Times New Roman" w:hAnsi="Times New Roman" w:cs="Times New Roman"/>
          <w:rPrChange w:id="253" w:author="Microsoft Office User" w:date="2018-10-22T11:58:00Z">
            <w:rPr/>
          </w:rPrChange>
        </w:rPr>
        <w:pPrChange w:id="254" w:author="Microsoft Office User" w:date="2018-10-22T11:58:00Z">
          <w:pPr>
            <w:spacing w:line="360" w:lineRule="auto"/>
            <w:ind w:firstLine="720"/>
          </w:pPr>
        </w:pPrChange>
      </w:pPr>
      <w:ins w:id="255" w:author="Microsoft Office User" w:date="2018-10-22T11:57:00Z">
        <w:r w:rsidRPr="006C2C19">
          <w:rPr>
            <w:rFonts w:ascii="Times New Roman" w:hAnsi="Times New Roman" w:cs="Times New Roman"/>
            <w:rPrChange w:id="256" w:author="Microsoft Office User" w:date="2018-10-22T11:58:00Z">
              <w:rPr/>
            </w:rPrChange>
          </w:rPr>
          <w:t xml:space="preserve">  }</w:t>
        </w:r>
      </w:ins>
    </w:p>
    <w:sectPr w:rsidR="006C2C19" w:rsidRPr="006C2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ndale Mono">
    <w:panose1 w:val="020B05090000000000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9A"/>
    <w:rsid w:val="00057496"/>
    <w:rsid w:val="00065C54"/>
    <w:rsid w:val="000B72C8"/>
    <w:rsid w:val="00150DCA"/>
    <w:rsid w:val="00152785"/>
    <w:rsid w:val="0018169A"/>
    <w:rsid w:val="001827CD"/>
    <w:rsid w:val="001C43FB"/>
    <w:rsid w:val="001C53AA"/>
    <w:rsid w:val="001C7AB2"/>
    <w:rsid w:val="001C7DC2"/>
    <w:rsid w:val="001D14D7"/>
    <w:rsid w:val="00205C9A"/>
    <w:rsid w:val="002128D0"/>
    <w:rsid w:val="002669B1"/>
    <w:rsid w:val="00273B57"/>
    <w:rsid w:val="002933D7"/>
    <w:rsid w:val="002B7F60"/>
    <w:rsid w:val="002F6FDF"/>
    <w:rsid w:val="00303973"/>
    <w:rsid w:val="003176C5"/>
    <w:rsid w:val="00385542"/>
    <w:rsid w:val="003941A9"/>
    <w:rsid w:val="003F0E21"/>
    <w:rsid w:val="00445CD7"/>
    <w:rsid w:val="00491207"/>
    <w:rsid w:val="004A53FA"/>
    <w:rsid w:val="004D24B7"/>
    <w:rsid w:val="004E162F"/>
    <w:rsid w:val="005471CE"/>
    <w:rsid w:val="005818C2"/>
    <w:rsid w:val="005943A2"/>
    <w:rsid w:val="005A3DF8"/>
    <w:rsid w:val="005B5645"/>
    <w:rsid w:val="005C5318"/>
    <w:rsid w:val="005D445F"/>
    <w:rsid w:val="005D5393"/>
    <w:rsid w:val="005E7DB7"/>
    <w:rsid w:val="005F0EEE"/>
    <w:rsid w:val="006275BC"/>
    <w:rsid w:val="00650FA4"/>
    <w:rsid w:val="0067476F"/>
    <w:rsid w:val="00682BAB"/>
    <w:rsid w:val="0069028D"/>
    <w:rsid w:val="006B2C62"/>
    <w:rsid w:val="006B48C4"/>
    <w:rsid w:val="006C2C19"/>
    <w:rsid w:val="006C470C"/>
    <w:rsid w:val="006C7468"/>
    <w:rsid w:val="006F1AAF"/>
    <w:rsid w:val="00700E88"/>
    <w:rsid w:val="00701853"/>
    <w:rsid w:val="0070747C"/>
    <w:rsid w:val="0079443E"/>
    <w:rsid w:val="007B41CD"/>
    <w:rsid w:val="007E3A7C"/>
    <w:rsid w:val="007E6BE9"/>
    <w:rsid w:val="007F2B63"/>
    <w:rsid w:val="007F3186"/>
    <w:rsid w:val="008245E5"/>
    <w:rsid w:val="00886442"/>
    <w:rsid w:val="008A0DA0"/>
    <w:rsid w:val="008A3B2A"/>
    <w:rsid w:val="008D06C4"/>
    <w:rsid w:val="008F5E14"/>
    <w:rsid w:val="00926239"/>
    <w:rsid w:val="00943889"/>
    <w:rsid w:val="00950E9B"/>
    <w:rsid w:val="00952799"/>
    <w:rsid w:val="0097514D"/>
    <w:rsid w:val="009B6AEA"/>
    <w:rsid w:val="009C375A"/>
    <w:rsid w:val="009C409A"/>
    <w:rsid w:val="009D79E6"/>
    <w:rsid w:val="009F0BE6"/>
    <w:rsid w:val="00A220C0"/>
    <w:rsid w:val="00A33D26"/>
    <w:rsid w:val="00A82178"/>
    <w:rsid w:val="00AE0789"/>
    <w:rsid w:val="00AE2FA5"/>
    <w:rsid w:val="00B43E1A"/>
    <w:rsid w:val="00B5758A"/>
    <w:rsid w:val="00B96FDB"/>
    <w:rsid w:val="00BA2D0B"/>
    <w:rsid w:val="00BB1F06"/>
    <w:rsid w:val="00BB30D2"/>
    <w:rsid w:val="00BF2A26"/>
    <w:rsid w:val="00C276C1"/>
    <w:rsid w:val="00C54E28"/>
    <w:rsid w:val="00C66695"/>
    <w:rsid w:val="00C8489C"/>
    <w:rsid w:val="00CB44E5"/>
    <w:rsid w:val="00CF26D5"/>
    <w:rsid w:val="00D20C11"/>
    <w:rsid w:val="00D25AB9"/>
    <w:rsid w:val="00D47257"/>
    <w:rsid w:val="00D73194"/>
    <w:rsid w:val="00D85549"/>
    <w:rsid w:val="00D96B19"/>
    <w:rsid w:val="00D96E43"/>
    <w:rsid w:val="00DF38B3"/>
    <w:rsid w:val="00DF450D"/>
    <w:rsid w:val="00E16DBB"/>
    <w:rsid w:val="00E54AFC"/>
    <w:rsid w:val="00E77782"/>
    <w:rsid w:val="00E80B83"/>
    <w:rsid w:val="00EC3D25"/>
    <w:rsid w:val="00ED11FD"/>
    <w:rsid w:val="00ED170D"/>
    <w:rsid w:val="00EF1113"/>
    <w:rsid w:val="00EF31ED"/>
    <w:rsid w:val="00F504EA"/>
    <w:rsid w:val="00F66091"/>
    <w:rsid w:val="00F96627"/>
    <w:rsid w:val="00FF1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7AA5"/>
  <w15:chartTrackingRefBased/>
  <w15:docId w15:val="{B900F479-14AE-4776-82C0-693D303F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0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C409A"/>
    <w:rPr>
      <w:sz w:val="16"/>
      <w:szCs w:val="16"/>
    </w:rPr>
  </w:style>
  <w:style w:type="paragraph" w:styleId="CommentText">
    <w:name w:val="annotation text"/>
    <w:basedOn w:val="Normal"/>
    <w:link w:val="CommentTextChar"/>
    <w:uiPriority w:val="99"/>
    <w:semiHidden/>
    <w:unhideWhenUsed/>
    <w:rsid w:val="009C409A"/>
    <w:pPr>
      <w:spacing w:line="240" w:lineRule="auto"/>
    </w:pPr>
    <w:rPr>
      <w:sz w:val="20"/>
      <w:szCs w:val="20"/>
    </w:rPr>
  </w:style>
  <w:style w:type="character" w:customStyle="1" w:styleId="CommentTextChar">
    <w:name w:val="Comment Text Char"/>
    <w:basedOn w:val="DefaultParagraphFont"/>
    <w:link w:val="CommentText"/>
    <w:uiPriority w:val="99"/>
    <w:semiHidden/>
    <w:rsid w:val="009C409A"/>
    <w:rPr>
      <w:sz w:val="20"/>
      <w:szCs w:val="20"/>
    </w:rPr>
  </w:style>
  <w:style w:type="paragraph" w:styleId="BalloonText">
    <w:name w:val="Balloon Text"/>
    <w:basedOn w:val="Normal"/>
    <w:link w:val="BalloonTextChar"/>
    <w:uiPriority w:val="99"/>
    <w:semiHidden/>
    <w:unhideWhenUsed/>
    <w:rsid w:val="009C40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09A"/>
    <w:rPr>
      <w:rFonts w:ascii="Segoe UI" w:hAnsi="Segoe UI" w:cs="Segoe UI"/>
      <w:sz w:val="18"/>
      <w:szCs w:val="18"/>
    </w:rPr>
  </w:style>
  <w:style w:type="character" w:customStyle="1" w:styleId="apple-converted-space">
    <w:name w:val="apple-converted-space"/>
    <w:basedOn w:val="DefaultParagraphFont"/>
    <w:rsid w:val="006C2C19"/>
  </w:style>
  <w:style w:type="character" w:styleId="Hyperlink">
    <w:name w:val="Hyperlink"/>
    <w:basedOn w:val="DefaultParagraphFont"/>
    <w:uiPriority w:val="99"/>
    <w:unhideWhenUsed/>
    <w:rsid w:val="006C2C19"/>
    <w:rPr>
      <w:color w:val="0000FF"/>
      <w:u w:val="single"/>
    </w:rPr>
  </w:style>
  <w:style w:type="paragraph" w:styleId="HTMLPreformatted">
    <w:name w:val="HTML Preformatted"/>
    <w:basedOn w:val="Normal"/>
    <w:link w:val="HTMLPreformattedChar"/>
    <w:uiPriority w:val="99"/>
    <w:semiHidden/>
    <w:unhideWhenUsed/>
    <w:rsid w:val="006C2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C2C1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369548">
      <w:bodyDiv w:val="1"/>
      <w:marLeft w:val="0"/>
      <w:marRight w:val="0"/>
      <w:marTop w:val="0"/>
      <w:marBottom w:val="0"/>
      <w:divBdr>
        <w:top w:val="none" w:sz="0" w:space="0" w:color="auto"/>
        <w:left w:val="none" w:sz="0" w:space="0" w:color="auto"/>
        <w:bottom w:val="none" w:sz="0" w:space="0" w:color="auto"/>
        <w:right w:val="none" w:sz="0" w:space="0" w:color="auto"/>
      </w:divBdr>
    </w:div>
    <w:div w:id="620842233">
      <w:bodyDiv w:val="1"/>
      <w:marLeft w:val="0"/>
      <w:marRight w:val="0"/>
      <w:marTop w:val="0"/>
      <w:marBottom w:val="0"/>
      <w:divBdr>
        <w:top w:val="none" w:sz="0" w:space="0" w:color="auto"/>
        <w:left w:val="none" w:sz="0" w:space="0" w:color="auto"/>
        <w:bottom w:val="none" w:sz="0" w:space="0" w:color="auto"/>
        <w:right w:val="none" w:sz="0" w:space="0" w:color="auto"/>
      </w:divBdr>
    </w:div>
    <w:div w:id="157839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604</Words>
  <Characters>3448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Johnson</dc:creator>
  <cp:keywords/>
  <dc:description/>
  <cp:lastModifiedBy>Microsoft Office User</cp:lastModifiedBy>
  <cp:revision>3</cp:revision>
  <dcterms:created xsi:type="dcterms:W3CDTF">2018-10-16T16:17:00Z</dcterms:created>
  <dcterms:modified xsi:type="dcterms:W3CDTF">2018-10-22T16:00:00Z</dcterms:modified>
</cp:coreProperties>
</file>