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4148A" w14:textId="77777777" w:rsidR="00F379AA" w:rsidRPr="0054068C" w:rsidRDefault="00F379AA" w:rsidP="00F379AA">
      <w:pPr>
        <w:autoSpaceDE w:val="0"/>
        <w:autoSpaceDN w:val="0"/>
        <w:adjustRightInd w:val="0"/>
        <w:spacing w:after="0" w:line="480" w:lineRule="auto"/>
        <w:rPr>
          <w:rFonts w:ascii="Times New Roman" w:hAnsi="Times New Roman" w:cs="Times New Roman"/>
          <w:u w:val="single"/>
        </w:rPr>
      </w:pPr>
      <w:r w:rsidRPr="0054068C">
        <w:rPr>
          <w:rFonts w:ascii="Times New Roman" w:hAnsi="Times New Roman" w:cs="Times New Roman"/>
          <w:u w:val="single"/>
        </w:rPr>
        <w:t>Paige Conductivity Stats Methods:</w:t>
      </w:r>
    </w:p>
    <w:p w14:paraId="5BB4CC1F" w14:textId="26A69525" w:rsidR="00F379AA" w:rsidRDefault="00F379AA" w:rsidP="00F379AA">
      <w:pPr>
        <w:autoSpaceDE w:val="0"/>
        <w:autoSpaceDN w:val="0"/>
        <w:adjustRightInd w:val="0"/>
        <w:spacing w:after="0" w:line="480" w:lineRule="auto"/>
        <w:ind w:firstLine="720"/>
        <w:rPr>
          <w:rFonts w:ascii="Times New Roman" w:hAnsi="Times New Roman" w:cs="Times New Roman"/>
        </w:rPr>
      </w:pPr>
      <w:r w:rsidRPr="00D17AA0">
        <w:rPr>
          <w:rFonts w:ascii="Times New Roman" w:hAnsi="Times New Roman" w:cs="Times New Roman"/>
        </w:rPr>
        <w:t>For each site, temperature, SPC and stage height</w:t>
      </w:r>
      <w:r>
        <w:rPr>
          <w:rFonts w:ascii="Times New Roman" w:hAnsi="Times New Roman" w:cs="Times New Roman"/>
        </w:rPr>
        <w:t xml:space="preserve"> data</w:t>
      </w:r>
      <w:r w:rsidRPr="00D17AA0">
        <w:rPr>
          <w:rFonts w:ascii="Times New Roman" w:hAnsi="Times New Roman" w:cs="Times New Roman"/>
        </w:rPr>
        <w:t xml:space="preserve"> were characterized by mean, standard deviation (SD), </w:t>
      </w:r>
      <w:commentRangeStart w:id="0"/>
      <w:r w:rsidRPr="00D17AA0">
        <w:rPr>
          <w:rFonts w:ascii="Times New Roman" w:hAnsi="Times New Roman" w:cs="Times New Roman"/>
        </w:rPr>
        <w:t>peak frequency</w:t>
      </w:r>
      <w:commentRangeEnd w:id="0"/>
      <w:r>
        <w:rPr>
          <w:rStyle w:val="CommentReference"/>
        </w:rPr>
        <w:commentReference w:id="0"/>
      </w:r>
      <w:r w:rsidRPr="00D17AA0">
        <w:rPr>
          <w:rFonts w:ascii="Times New Roman" w:hAnsi="Times New Roman" w:cs="Times New Roman"/>
        </w:rPr>
        <w:t>, daily minimum and daily maximum.</w:t>
      </w:r>
      <w:r>
        <w:rPr>
          <w:rFonts w:ascii="Times New Roman" w:hAnsi="Times New Roman" w:cs="Times New Roman"/>
        </w:rPr>
        <w:t xml:space="preserve"> For stage height, we excluded</w:t>
      </w:r>
      <w:r w:rsidRPr="00D17AA0">
        <w:rPr>
          <w:rFonts w:ascii="Times New Roman" w:hAnsi="Times New Roman" w:cs="Times New Roman"/>
        </w:rPr>
        <w:t xml:space="preserve"> known probe errors, which occur</w:t>
      </w:r>
      <w:ins w:id="1" w:author="Paige Bianca Miller" w:date="2018-06-17T18:30:00Z">
        <w:r w:rsidR="00E43525">
          <w:rPr>
            <w:rFonts w:ascii="Times New Roman" w:hAnsi="Times New Roman" w:cs="Times New Roman"/>
          </w:rPr>
          <w:t>red</w:t>
        </w:r>
      </w:ins>
      <w:r w:rsidRPr="00D17AA0">
        <w:rPr>
          <w:rFonts w:ascii="Times New Roman" w:hAnsi="Times New Roman" w:cs="Times New Roman"/>
        </w:rPr>
        <w:t xml:space="preserve"> in the data as negative water level observations.  To </w:t>
      </w:r>
      <w:r>
        <w:rPr>
          <w:rFonts w:ascii="Times New Roman" w:hAnsi="Times New Roman" w:cs="Times New Roman"/>
        </w:rPr>
        <w:t>characterize</w:t>
      </w:r>
      <w:r w:rsidRPr="00D17AA0">
        <w:rPr>
          <w:rFonts w:ascii="Times New Roman" w:hAnsi="Times New Roman" w:cs="Times New Roman"/>
        </w:rPr>
        <w:t xml:space="preserve"> </w:t>
      </w:r>
      <w:r>
        <w:rPr>
          <w:rFonts w:ascii="Times New Roman" w:hAnsi="Times New Roman" w:cs="Times New Roman"/>
        </w:rPr>
        <w:t xml:space="preserve">the daily SPC pattern of </w:t>
      </w:r>
      <w:r w:rsidRPr="00D17AA0">
        <w:rPr>
          <w:rFonts w:ascii="Times New Roman" w:hAnsi="Times New Roman" w:cs="Times New Roman"/>
        </w:rPr>
        <w:t>each site, we grouped data by site and hour of the day</w:t>
      </w:r>
      <w:r>
        <w:rPr>
          <w:rFonts w:ascii="Times New Roman" w:hAnsi="Times New Roman" w:cs="Times New Roman"/>
        </w:rPr>
        <w:t xml:space="preserve"> </w:t>
      </w:r>
      <w:ins w:id="2" w:author="Paige Bianca Miller" w:date="2018-06-17T18:30:00Z">
        <w:r w:rsidR="00E43525">
          <w:rPr>
            <w:rFonts w:ascii="Times New Roman" w:hAnsi="Times New Roman" w:cs="Times New Roman"/>
          </w:rPr>
          <w:t>which amounted</w:t>
        </w:r>
        <w:r w:rsidR="00E43525">
          <w:rPr>
            <w:rFonts w:ascii="Times New Roman" w:hAnsi="Times New Roman" w:cs="Times New Roman"/>
          </w:rPr>
          <w:t xml:space="preserve"> </w:t>
        </w:r>
      </w:ins>
      <w:r>
        <w:rPr>
          <w:rFonts w:ascii="Times New Roman" w:hAnsi="Times New Roman" w:cs="Times New Roman"/>
        </w:rPr>
        <w:t xml:space="preserve">to approximately </w:t>
      </w:r>
      <w:r w:rsidRPr="00D17AA0">
        <w:rPr>
          <w:rFonts w:ascii="Times New Roman" w:hAnsi="Times New Roman" w:cs="Times New Roman"/>
        </w:rPr>
        <w:t>3500 data points</w:t>
      </w:r>
      <w:r>
        <w:rPr>
          <w:rFonts w:ascii="Times New Roman" w:hAnsi="Times New Roman" w:cs="Times New Roman"/>
        </w:rPr>
        <w:t xml:space="preserve"> per site and hour</w:t>
      </w:r>
      <w:r w:rsidRPr="00D17AA0">
        <w:rPr>
          <w:rFonts w:ascii="Times New Roman" w:hAnsi="Times New Roman" w:cs="Times New Roman"/>
        </w:rPr>
        <w:t xml:space="preserve">. </w:t>
      </w:r>
      <w:r>
        <w:rPr>
          <w:rFonts w:ascii="Times New Roman" w:hAnsi="Times New Roman" w:cs="Times New Roman"/>
        </w:rPr>
        <w:t>These daily SPC data</w:t>
      </w:r>
      <w:r w:rsidRPr="00D17AA0">
        <w:rPr>
          <w:rFonts w:ascii="Times New Roman" w:hAnsi="Times New Roman" w:cs="Times New Roman"/>
        </w:rPr>
        <w:t xml:space="preserve"> were then smoothed using </w:t>
      </w:r>
      <w:r>
        <w:rPr>
          <w:rFonts w:ascii="Times New Roman" w:hAnsi="Times New Roman" w:cs="Times New Roman"/>
        </w:rPr>
        <w:t xml:space="preserve">a </w:t>
      </w:r>
      <w:commentRangeStart w:id="3"/>
      <w:commentRangeStart w:id="4"/>
      <w:r w:rsidRPr="00D17AA0">
        <w:rPr>
          <w:rFonts w:ascii="Times New Roman" w:hAnsi="Times New Roman" w:cs="Times New Roman"/>
        </w:rPr>
        <w:t>general additive model with a cubic spline</w:t>
      </w:r>
      <w:commentRangeEnd w:id="3"/>
      <w:r>
        <w:rPr>
          <w:rStyle w:val="CommentReference"/>
        </w:rPr>
        <w:commentReference w:id="3"/>
      </w:r>
      <w:commentRangeEnd w:id="4"/>
      <w:r w:rsidR="001F7874">
        <w:rPr>
          <w:rStyle w:val="CommentReference"/>
        </w:rPr>
        <w:commentReference w:id="4"/>
      </w:r>
      <w:r w:rsidRPr="00D17AA0">
        <w:rPr>
          <w:rFonts w:ascii="Times New Roman" w:hAnsi="Times New Roman" w:cs="Times New Roman"/>
        </w:rPr>
        <w:t>. To compare</w:t>
      </w:r>
      <w:r>
        <w:rPr>
          <w:rFonts w:ascii="Times New Roman" w:hAnsi="Times New Roman" w:cs="Times New Roman"/>
        </w:rPr>
        <w:t xml:space="preserve"> site-specific daily</w:t>
      </w:r>
      <w:r w:rsidRPr="00D17AA0">
        <w:rPr>
          <w:rFonts w:ascii="Times New Roman" w:hAnsi="Times New Roman" w:cs="Times New Roman"/>
        </w:rPr>
        <w:t xml:space="preserve"> SPC</w:t>
      </w:r>
      <w:r>
        <w:rPr>
          <w:rFonts w:ascii="Times New Roman" w:hAnsi="Times New Roman" w:cs="Times New Roman"/>
        </w:rPr>
        <w:t xml:space="preserve"> signals</w:t>
      </w:r>
      <w:r w:rsidRPr="00D17AA0">
        <w:rPr>
          <w:rFonts w:ascii="Times New Roman" w:hAnsi="Times New Roman" w:cs="Times New Roman"/>
        </w:rPr>
        <w:t xml:space="preserve"> relative</w:t>
      </w:r>
      <w:r w:rsidRPr="00D17AA0">
        <w:rPr>
          <w:rFonts w:ascii="Times New Roman" w:hAnsi="Times New Roman" w:cs="Times New Roman"/>
          <w:i/>
          <w:iCs/>
        </w:rPr>
        <w:t xml:space="preserve"> </w:t>
      </w:r>
      <w:r w:rsidRPr="00D17AA0">
        <w:rPr>
          <w:rFonts w:ascii="Times New Roman" w:hAnsi="Times New Roman" w:cs="Times New Roman"/>
        </w:rPr>
        <w:t xml:space="preserve">to other sites, we calculated the normalized SPC by subtracting the </w:t>
      </w:r>
      <w:r>
        <w:rPr>
          <w:rFonts w:ascii="Times New Roman" w:hAnsi="Times New Roman" w:cs="Times New Roman"/>
        </w:rPr>
        <w:t>mean</w:t>
      </w:r>
      <w:r w:rsidRPr="00D17AA0">
        <w:rPr>
          <w:rFonts w:ascii="Times New Roman" w:hAnsi="Times New Roman" w:cs="Times New Roman"/>
        </w:rPr>
        <w:t xml:space="preserve"> and then dividing by the standard deviation of each site. To quantify numerically the similarity in daily patterns of SPC at each site, we performed hierarchical clustering on the smoothed, normalized </w:t>
      </w:r>
      <w:r>
        <w:rPr>
          <w:rFonts w:ascii="Times New Roman" w:hAnsi="Times New Roman" w:cs="Times New Roman"/>
        </w:rPr>
        <w:t>SPC signals with dissimilarity between sites measured by</w:t>
      </w:r>
      <w:r w:rsidRPr="00D17AA0">
        <w:rPr>
          <w:rFonts w:ascii="Times New Roman" w:hAnsi="Times New Roman" w:cs="Times New Roman"/>
        </w:rPr>
        <w:t xml:space="preserve"> Euclidean </w:t>
      </w:r>
      <w:r>
        <w:rPr>
          <w:rFonts w:ascii="Times New Roman" w:hAnsi="Times New Roman" w:cs="Times New Roman"/>
        </w:rPr>
        <w:t>d</w:t>
      </w:r>
      <w:r w:rsidRPr="00D17AA0">
        <w:rPr>
          <w:rFonts w:ascii="Times New Roman" w:hAnsi="Times New Roman" w:cs="Times New Roman"/>
        </w:rPr>
        <w:t xml:space="preserve">istance </w:t>
      </w: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x, y</m:t>
            </m:r>
          </m:e>
        </m:d>
        <m:r>
          <w:rPr>
            <w:rFonts w:ascii="Cambria Math" w:hAnsi="Cambria Math" w:cs="Times New Roman"/>
          </w:rPr>
          <m:t>=</m:t>
        </m:r>
        <m:rad>
          <m:radPr>
            <m:degHide m:val="1"/>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e>
                  <m:sup>
                    <m:r>
                      <w:rPr>
                        <w:rFonts w:ascii="Cambria Math" w:hAnsi="Cambria Math" w:cs="Times New Roman"/>
                      </w:rPr>
                      <m:t>2</m:t>
                    </m:r>
                  </m:sup>
                </m:sSup>
              </m:e>
            </m:nary>
          </m:e>
        </m:rad>
      </m:oMath>
      <w:r>
        <w:rPr>
          <w:rFonts w:ascii="Times New Roman" w:eastAsiaTheme="minorEastAsia" w:hAnsi="Times New Roman" w:cs="Times New Roman"/>
        </w:rPr>
        <w:t xml:space="preserve"> , where x and y are daily SPC signals of two sites)</w:t>
      </w:r>
      <w:r w:rsidRPr="00D17AA0">
        <w:rPr>
          <w:rFonts w:ascii="Times New Roman" w:hAnsi="Times New Roman" w:cs="Times New Roman"/>
        </w:rPr>
        <w:t xml:space="preserve">. With the distance matrix found, we then used the complete linkage cluster analysis to </w:t>
      </w:r>
      <w:del w:id="5" w:author="Paige Bianca Miller" w:date="2018-06-17T18:48:00Z">
        <w:r w:rsidRPr="00D17AA0" w:rsidDel="0022031A">
          <w:rPr>
            <w:rFonts w:ascii="Times New Roman" w:hAnsi="Times New Roman" w:cs="Times New Roman"/>
          </w:rPr>
          <w:delText xml:space="preserve">discover </w:delText>
        </w:r>
      </w:del>
      <w:ins w:id="6" w:author="Paige Bianca Miller" w:date="2018-06-17T18:48:00Z">
        <w:r w:rsidR="0022031A">
          <w:rPr>
            <w:rFonts w:ascii="Times New Roman" w:hAnsi="Times New Roman" w:cs="Times New Roman"/>
          </w:rPr>
          <w:t>discern</w:t>
        </w:r>
        <w:r w:rsidR="0022031A" w:rsidRPr="00D17AA0">
          <w:rPr>
            <w:rFonts w:ascii="Times New Roman" w:hAnsi="Times New Roman" w:cs="Times New Roman"/>
          </w:rPr>
          <w:t xml:space="preserve"> </w:t>
        </w:r>
      </w:ins>
      <w:r w:rsidRPr="00D17AA0">
        <w:rPr>
          <w:rFonts w:ascii="Times New Roman" w:hAnsi="Times New Roman" w:cs="Times New Roman"/>
        </w:rPr>
        <w:t>relationships between daily signals at each site</w:t>
      </w:r>
      <w:r>
        <w:rPr>
          <w:rFonts w:ascii="Times New Roman" w:hAnsi="Times New Roman" w:cs="Times New Roman"/>
        </w:rPr>
        <w:t xml:space="preserve"> using </w:t>
      </w:r>
      <w:proofErr w:type="spellStart"/>
      <w:r>
        <w:rPr>
          <w:rFonts w:ascii="Times New Roman" w:hAnsi="Times New Roman" w:cs="Times New Roman"/>
        </w:rPr>
        <w:t>hclust</w:t>
      </w:r>
      <w:proofErr w:type="spellEnd"/>
      <w:r>
        <w:rPr>
          <w:rFonts w:ascii="Times New Roman" w:hAnsi="Times New Roman" w:cs="Times New Roman"/>
        </w:rPr>
        <w:t xml:space="preserve"> function in R</w:t>
      </w:r>
      <w:r w:rsidRPr="00D17AA0">
        <w:rPr>
          <w:rFonts w:ascii="Times New Roman" w:hAnsi="Times New Roman" w:cs="Times New Roman"/>
        </w:rPr>
        <w:t>. The complete linkage method works by assigning each object to its own cluster and the proceeding iteratively to find similar clusters using the Lance-Williams dissimilarity update formula.</w:t>
      </w:r>
    </w:p>
    <w:p w14:paraId="4207AC5F" w14:textId="57616DE5" w:rsidR="00F379AA" w:rsidRPr="00FD7015" w:rsidRDefault="00F379AA" w:rsidP="00F379AA">
      <w:pPr>
        <w:autoSpaceDE w:val="0"/>
        <w:autoSpaceDN w:val="0"/>
        <w:adjustRightInd w:val="0"/>
        <w:spacing w:after="0" w:line="480" w:lineRule="auto"/>
        <w:ind w:firstLine="720"/>
        <w:rPr>
          <w:rFonts w:ascii="Times New Roman" w:hAnsi="Times New Roman" w:cs="Times New Roman"/>
        </w:rPr>
      </w:pPr>
      <w:commentRangeStart w:id="7"/>
      <w:r>
        <w:rPr>
          <w:rFonts w:ascii="Times New Roman" w:hAnsi="Times New Roman" w:cs="Times New Roman"/>
        </w:rPr>
        <w:t xml:space="preserve">We </w:t>
      </w:r>
      <w:commentRangeEnd w:id="7"/>
      <w:r w:rsidR="00D843DA">
        <w:rPr>
          <w:rStyle w:val="CommentReference"/>
        </w:rPr>
        <w:commentReference w:id="7"/>
      </w:r>
      <w:r>
        <w:rPr>
          <w:rFonts w:ascii="Times New Roman" w:hAnsi="Times New Roman" w:cs="Times New Roman"/>
        </w:rPr>
        <w:t>assessed the relationship between SPC and stage height with cross correlation analysis of the time series for each site. The time series used in t</w:t>
      </w:r>
      <w:bookmarkStart w:id="8" w:name="_GoBack"/>
      <w:bookmarkEnd w:id="8"/>
      <w:r>
        <w:rPr>
          <w:rFonts w:ascii="Times New Roman" w:hAnsi="Times New Roman" w:cs="Times New Roman"/>
        </w:rPr>
        <w:t xml:space="preserve">he cross-correlation analyses were constructed by binning and averaging SPC and stage height data into 15 minute intervals to account for differences in </w:t>
      </w:r>
      <w:commentRangeStart w:id="9"/>
      <w:r>
        <w:rPr>
          <w:rFonts w:ascii="Times New Roman" w:hAnsi="Times New Roman" w:cs="Times New Roman"/>
        </w:rPr>
        <w:t>which 5 minute intervals each probe collected data</w:t>
      </w:r>
      <w:commentRangeEnd w:id="9"/>
      <w:r w:rsidR="0087536F">
        <w:rPr>
          <w:rStyle w:val="CommentReference"/>
        </w:rPr>
        <w:commentReference w:id="9"/>
      </w:r>
      <w:r>
        <w:rPr>
          <w:rFonts w:ascii="Times New Roman" w:hAnsi="Times New Roman" w:cs="Times New Roman"/>
        </w:rPr>
        <w:t xml:space="preserve">. To satisfy the stationarity assumption for conducting cross-correlation analyses </w:t>
      </w:r>
      <w:r w:rsidRPr="00D17AA0">
        <w:rPr>
          <w:rFonts w:ascii="Times New Roman" w:hAnsi="Times New Roman" w:cs="Times New Roman"/>
        </w:rPr>
        <w:t>(</w:t>
      </w:r>
      <w:r>
        <w:rPr>
          <w:rFonts w:ascii="Times New Roman" w:hAnsi="Times New Roman" w:cs="Times New Roman"/>
        </w:rPr>
        <w:t xml:space="preserve">i.e., </w:t>
      </w:r>
      <w:del w:id="10" w:author="Paige Bianca Miller" w:date="2018-06-17T18:50:00Z">
        <w:r w:rsidRPr="00D17AA0" w:rsidDel="0087536F">
          <w:rPr>
            <w:rFonts w:ascii="Times New Roman" w:hAnsi="Times New Roman" w:cs="Times New Roman"/>
          </w:rPr>
          <w:delText xml:space="preserve">variables </w:delText>
        </w:r>
      </w:del>
      <w:ins w:id="11" w:author="Paige Bianca Miller" w:date="2018-06-17T18:52:00Z">
        <w:r w:rsidR="0087536F">
          <w:rPr>
            <w:rFonts w:ascii="Times New Roman" w:hAnsi="Times New Roman" w:cs="Times New Roman"/>
          </w:rPr>
          <w:t>variables</w:t>
        </w:r>
      </w:ins>
      <w:ins w:id="12" w:author="Paige Bianca Miller" w:date="2018-06-17T18:51:00Z">
        <w:r w:rsidR="0087536F">
          <w:rPr>
            <w:rFonts w:ascii="Times New Roman" w:hAnsi="Times New Roman" w:cs="Times New Roman"/>
          </w:rPr>
          <w:t xml:space="preserve"> at time 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87536F">
          <w:rPr>
            <w:rFonts w:ascii="Times New Roman" w:eastAsiaTheme="minorEastAsia" w:hAnsi="Times New Roman" w:cs="Times New Roman"/>
          </w:rPr>
          <w:t>,</w:t>
        </w:r>
      </w:ins>
      <w:del w:id="13" w:author="Paige Bianca Miller" w:date="2018-06-17T18:51:00Z">
        <w:r w:rsidRPr="00D17AA0" w:rsidDel="0087536F">
          <w:rPr>
            <w:rFonts w:ascii="Times New Roman" w:hAnsi="Times New Roman" w:cs="Times New Roman"/>
          </w:rPr>
          <w:delText xml:space="preserve">at time </w:delText>
        </w:r>
        <w:r w:rsidRPr="00D17AA0" w:rsidDel="0087536F">
          <w:rPr>
            <w:rFonts w:ascii="Times New Roman" w:hAnsi="Times New Roman" w:cs="Times New Roman"/>
            <w:i/>
          </w:rPr>
          <w:delText>t</w:delText>
        </w:r>
      </w:del>
      <w:r w:rsidRPr="00D17AA0">
        <w:rPr>
          <w:rFonts w:ascii="Times New Roman" w:hAnsi="Times New Roman" w:cs="Times New Roman"/>
        </w:rPr>
        <w:t xml:space="preserve"> </w:t>
      </w:r>
      <w:del w:id="14" w:author="Paige Bianca Miller" w:date="2018-06-17T18:52:00Z">
        <w:r w:rsidRPr="00D17AA0" w:rsidDel="0087536F">
          <w:rPr>
            <w:rFonts w:ascii="Times New Roman" w:hAnsi="Times New Roman" w:cs="Times New Roman"/>
          </w:rPr>
          <w:delText>are</w:delText>
        </w:r>
        <w:r w:rsidDel="0087536F">
          <w:rPr>
            <w:rFonts w:ascii="Times New Roman" w:hAnsi="Times New Roman" w:cs="Times New Roman"/>
          </w:rPr>
          <w:delText xml:space="preserve"> </w:delText>
        </w:r>
      </w:del>
      <w:ins w:id="15" w:author="Paige Bianca Miller" w:date="2018-06-17T18:52:00Z">
        <w:r w:rsidR="0087536F">
          <w:rPr>
            <w:rFonts w:ascii="Times New Roman" w:hAnsi="Times New Roman" w:cs="Times New Roman"/>
          </w:rPr>
          <w:t>are</w:t>
        </w:r>
        <w:r w:rsidR="0087536F">
          <w:rPr>
            <w:rFonts w:ascii="Times New Roman" w:hAnsi="Times New Roman" w:cs="Times New Roman"/>
          </w:rPr>
          <w:t xml:space="preserve"> </w:t>
        </w:r>
      </w:ins>
      <w:r>
        <w:rPr>
          <w:rFonts w:ascii="Times New Roman" w:hAnsi="Times New Roman" w:cs="Times New Roman"/>
        </w:rPr>
        <w:t>not</w:t>
      </w:r>
      <w:r w:rsidRPr="00D17AA0">
        <w:rPr>
          <w:rFonts w:ascii="Times New Roman" w:hAnsi="Times New Roman" w:cs="Times New Roman"/>
        </w:rPr>
        <w:t xml:space="preserve"> related to variables at time </w:t>
      </w:r>
      <w:r w:rsidRPr="00D17AA0">
        <w:rPr>
          <w:rFonts w:ascii="Times New Roman" w:hAnsi="Times New Roman" w:cs="Times New Roman"/>
          <w:i/>
        </w:rPr>
        <w:t>t-1</w:t>
      </w:r>
      <w:r w:rsidRPr="00D17AA0">
        <w:rPr>
          <w:rFonts w:ascii="Times New Roman" w:hAnsi="Times New Roman" w:cs="Times New Roman"/>
        </w:rPr>
        <w:t xml:space="preserve">, </w:t>
      </w:r>
      <w:r w:rsidRPr="00D17AA0">
        <w:rPr>
          <w:rFonts w:ascii="Times New Roman" w:hAnsi="Times New Roman" w:cs="Times New Roman"/>
          <w:i/>
        </w:rPr>
        <w:t>t-2</w:t>
      </w:r>
      <w:r w:rsidRPr="00D17AA0">
        <w:rPr>
          <w:rFonts w:ascii="Times New Roman" w:hAnsi="Times New Roman" w:cs="Times New Roman"/>
        </w:rPr>
        <w:t>, etc.)</w:t>
      </w:r>
      <w:r>
        <w:rPr>
          <w:rFonts w:ascii="Times New Roman" w:hAnsi="Times New Roman" w:cs="Times New Roman"/>
        </w:rPr>
        <w:t>, we first</w:t>
      </w:r>
      <w:ins w:id="16" w:author="Paige Bianca Miller" w:date="2018-06-17T18:52:00Z">
        <w:r w:rsidR="0087536F">
          <w:rPr>
            <w:rFonts w:ascii="Times New Roman" w:hAnsi="Times New Roman" w:cs="Times New Roman"/>
          </w:rPr>
          <w:t>-</w:t>
        </w:r>
      </w:ins>
      <w:del w:id="17" w:author="Paige Bianca Miller" w:date="2018-06-17T18:52:00Z">
        <w:r w:rsidDel="0087536F">
          <w:rPr>
            <w:rFonts w:ascii="Times New Roman" w:hAnsi="Times New Roman" w:cs="Times New Roman"/>
          </w:rPr>
          <w:delText xml:space="preserve"> </w:delText>
        </w:r>
      </w:del>
      <w:r>
        <w:rPr>
          <w:rFonts w:ascii="Times New Roman" w:hAnsi="Times New Roman" w:cs="Times New Roman"/>
        </w:rPr>
        <w:t>differenced each time series</w:t>
      </w:r>
      <w:ins w:id="18" w:author="Paige Bianca Miller" w:date="2018-06-17T18:50:00Z">
        <w:r w:rsidR="0087536F">
          <w:rPr>
            <w:rFonts w:ascii="Times New Roman" w:hAnsi="Times New Roman" w:cs="Times New Roman"/>
          </w:rPr>
          <w:t xml:space="preserve"> (i.e., </w:t>
        </w:r>
      </w:ins>
      <m:oMath>
        <m:sSub>
          <m:sSubPr>
            <m:ctrlPr>
              <w:ins w:id="19" w:author="Paige Bianca Miller" w:date="2018-06-17T18:52:00Z">
                <w:rPr>
                  <w:rFonts w:ascii="Cambria Math" w:hAnsi="Cambria Math" w:cs="Times New Roman"/>
                  <w:i/>
                </w:rPr>
              </w:ins>
            </m:ctrlPr>
          </m:sSubPr>
          <m:e>
            <w:ins w:id="20" w:author="Paige Bianca Miller" w:date="2018-06-17T18:52:00Z">
              <m:r>
                <w:rPr>
                  <w:rFonts w:ascii="Cambria Math" w:hAnsi="Cambria Math" w:cs="Times New Roman"/>
                </w:rPr>
                <m:t>x</m:t>
              </m:r>
            </w:ins>
          </m:e>
          <m:sub>
            <w:ins w:id="21" w:author="Paige Bianca Miller" w:date="2018-06-17T18:52:00Z">
              <m:r>
                <w:rPr>
                  <w:rFonts w:ascii="Cambria Math" w:hAnsi="Cambria Math" w:cs="Times New Roman"/>
                </w:rPr>
                <m:t>t</m:t>
              </m:r>
            </w:ins>
            <w:ins w:id="22" w:author="Paige Bianca Miller" w:date="2018-06-17T18:53:00Z">
              <m:r>
                <w:rPr>
                  <w:rFonts w:ascii="Cambria Math" w:hAnsi="Cambria Math" w:cs="Times New Roman"/>
                </w:rPr>
                <m:t>+1</m:t>
              </m:r>
            </w:ins>
          </m:sub>
        </m:sSub>
        <w:ins w:id="23" w:author="Paige Bianca Miller" w:date="2018-06-17T18:52:00Z">
          <m:r>
            <w:rPr>
              <w:rFonts w:ascii="Cambria Math" w:hAnsi="Cambria Math" w:cs="Times New Roman"/>
            </w:rPr>
            <m:t>-</m:t>
          </m:r>
        </w:ins>
        <m:sSub>
          <m:sSubPr>
            <m:ctrlPr>
              <w:ins w:id="24" w:author="Paige Bianca Miller" w:date="2018-06-17T18:52:00Z">
                <w:rPr>
                  <w:rFonts w:ascii="Cambria Math" w:hAnsi="Cambria Math" w:cs="Times New Roman"/>
                  <w:i/>
                </w:rPr>
              </w:ins>
            </m:ctrlPr>
          </m:sSubPr>
          <m:e>
            <w:ins w:id="25" w:author="Paige Bianca Miller" w:date="2018-06-17T18:52:00Z">
              <m:r>
                <w:rPr>
                  <w:rFonts w:ascii="Cambria Math" w:hAnsi="Cambria Math" w:cs="Times New Roman"/>
                </w:rPr>
                <m:t>x</m:t>
              </m:r>
            </w:ins>
          </m:e>
          <m:sub>
            <w:ins w:id="26" w:author="Paige Bianca Miller" w:date="2018-06-17T18:52:00Z">
              <m:r>
                <w:rPr>
                  <w:rFonts w:ascii="Cambria Math" w:hAnsi="Cambria Math" w:cs="Times New Roman"/>
                </w:rPr>
                <m:t>t</m:t>
              </m:r>
            </w:ins>
          </m:sub>
        </m:sSub>
      </m:oMath>
      <w:ins w:id="27" w:author="Paige Bianca Miller" w:date="2018-06-17T18:53:00Z">
        <w:r w:rsidR="0087536F">
          <w:rPr>
            <w:rFonts w:ascii="Times New Roman" w:eastAsiaTheme="minorEastAsia" w:hAnsi="Times New Roman" w:cs="Times New Roman"/>
          </w:rPr>
          <w:t>)</w:t>
        </w:r>
      </w:ins>
      <w:r>
        <w:rPr>
          <w:rFonts w:ascii="Times New Roman" w:hAnsi="Times New Roman" w:cs="Times New Roman"/>
        </w:rPr>
        <w:t xml:space="preserve">. We interpreted sample cross-correlation analyses of SPC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oMath>
      <w:r>
        <w:rPr>
          <w:rFonts w:ascii="Times New Roman" w:hAnsi="Times New Roman" w:cs="Times New Roman"/>
        </w:rPr>
        <w:t xml:space="preserve"> and stage height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Pr>
          <w:rFonts w:ascii="Times New Roman" w:hAnsi="Times New Roman" w:cs="Times New Roman"/>
        </w:rPr>
        <w:t xml:space="preserve"> by assessing the correlations between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t+h</m:t>
            </m:r>
          </m:sub>
        </m:sSub>
        <m:r>
          <w:rPr>
            <w:rFonts w:ascii="Cambria Math" w:hAnsi="Cambria Math" w:cs="Times New Roman"/>
          </w:rPr>
          <m:t xml:space="preserve"> </m:t>
        </m:r>
      </m:oMath>
      <w:r>
        <w:rPr>
          <w:rFonts w:ascii="Times New Roman" w:eastAsiaTheme="minorEastAsia"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Pr>
          <w:rFonts w:ascii="Times New Roman" w:eastAsiaTheme="minorEastAsia" w:hAnsi="Times New Roman" w:cs="Times New Roman"/>
        </w:rPr>
        <w:t xml:space="preserve"> for </w:t>
      </w:r>
      <m:oMath>
        <m:r>
          <w:rPr>
            <w:rFonts w:ascii="Cambria Math" w:hAnsi="Cambria Math" w:cs="Times New Roman"/>
          </w:rPr>
          <m:t>h=0, ±</m:t>
        </m:r>
        <w:proofErr w:type="gramStart"/>
        <m:r>
          <w:rPr>
            <w:rFonts w:ascii="Cambria Math" w:hAnsi="Cambria Math" w:cs="Times New Roman"/>
          </w:rPr>
          <m:t>1,±</m:t>
        </m:r>
        <w:proofErr w:type="gramEnd"/>
        <m:r>
          <w:rPr>
            <w:rFonts w:ascii="Cambria Math" w:hAnsi="Cambria Math" w:cs="Times New Roman"/>
          </w:rPr>
          <m:t xml:space="preserve">2,±3 </m:t>
        </m:r>
      </m:oMath>
      <w:r>
        <w:rPr>
          <w:rFonts w:ascii="Times New Roman" w:eastAsiaTheme="minorEastAsia" w:hAnsi="Times New Roman" w:cs="Times New Roman"/>
        </w:rPr>
        <w:t xml:space="preserve">and so on. A significant correlation between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t+h</m:t>
            </m:r>
          </m:sub>
        </m:sSub>
        <m:r>
          <w:rPr>
            <w:rFonts w:ascii="Cambria Math" w:hAnsi="Cambria Math" w:cs="Times New Roman"/>
          </w:rPr>
          <m:t xml:space="preserve"> </m:t>
        </m:r>
      </m:oMath>
      <w:r>
        <w:rPr>
          <w:rFonts w:ascii="Times New Roman" w:eastAsiaTheme="minorEastAsia"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Pr>
          <w:rFonts w:ascii="Times New Roman" w:eastAsiaTheme="minorEastAsia" w:hAnsi="Times New Roman" w:cs="Times New Roman"/>
        </w:rPr>
        <w:t xml:space="preserve"> for a positive h means that x lags y (or y leads x). </w:t>
      </w:r>
      <w:r w:rsidR="00C0401E">
        <w:rPr>
          <w:rFonts w:ascii="Times New Roman" w:eastAsiaTheme="minorEastAsia" w:hAnsi="Times New Roman" w:cs="Times New Roman"/>
        </w:rPr>
        <w:t>We expected SPC to be correlated with stage height at negative lags.</w:t>
      </w:r>
    </w:p>
    <w:p w14:paraId="501A6E26" w14:textId="77777777" w:rsidR="00381D3D" w:rsidRDefault="00D843DA"/>
    <w:sectPr w:rsidR="00381D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ige Bianca Miller" w:date="2018-06-15T15:05:00Z" w:initials="PBM">
    <w:p w14:paraId="2B63311C" w14:textId="77777777" w:rsidR="00F379AA" w:rsidRDefault="00F379AA" w:rsidP="00F379AA">
      <w:pPr>
        <w:pStyle w:val="CommentText"/>
      </w:pPr>
      <w:r>
        <w:rPr>
          <w:rStyle w:val="CommentReference"/>
        </w:rPr>
        <w:annotationRef/>
      </w:r>
      <w:r>
        <w:t xml:space="preserve">what did you mean by peak frequency here? Might need to delete this but I might just not remember something we did! </w:t>
      </w:r>
    </w:p>
  </w:comment>
  <w:comment w:id="3" w:author="Seth" w:date="2018-04-15T11:37:00Z" w:initials="S">
    <w:p w14:paraId="175FDA10" w14:textId="77777777" w:rsidR="00F379AA" w:rsidRDefault="00F379AA" w:rsidP="00F379AA">
      <w:pPr>
        <w:pStyle w:val="CommentText"/>
      </w:pPr>
      <w:r>
        <w:rPr>
          <w:rStyle w:val="CommentReference"/>
        </w:rPr>
        <w:annotationRef/>
      </w:r>
      <w:r>
        <w:t>What’s the formula for this? I’m not sure we need to include this, but I’m trying to understand exactly what was done.</w:t>
      </w:r>
    </w:p>
  </w:comment>
  <w:comment w:id="4" w:author="Paige Bianca Miller" w:date="2018-06-17T18:37:00Z" w:initials="PBM">
    <w:p w14:paraId="0924145E" w14:textId="77777777" w:rsidR="001F7874" w:rsidRDefault="001F7874" w:rsidP="001F7874">
      <w:pPr>
        <w:spacing w:after="0" w:line="240" w:lineRule="auto"/>
        <w:contextualSpacing/>
        <w:rPr>
          <w:rFonts w:ascii="STIXGeneral-Regular" w:eastAsia="Times New Roman" w:hAnsi="STIXGeneral-Regular" w:cs="STIXGeneral-Regular"/>
          <w:color w:val="000000"/>
          <w:sz w:val="31"/>
          <w:szCs w:val="31"/>
          <w:bdr w:val="none" w:sz="0" w:space="0" w:color="auto" w:frame="1"/>
        </w:rPr>
      </w:pPr>
      <w:r>
        <w:rPr>
          <w:rStyle w:val="CommentReference"/>
        </w:rPr>
        <w:annotationRef/>
      </w:r>
      <w:r w:rsidRPr="001F7874">
        <w:rPr>
          <w:rFonts w:ascii="STIXGeneral-Italic" w:eastAsia="Times New Roman" w:hAnsi="STIXGeneral-Italic" w:cs="STIXGeneral-Italic"/>
          <w:color w:val="000000"/>
          <w:sz w:val="31"/>
          <w:szCs w:val="31"/>
          <w:bdr w:val="none" w:sz="0" w:space="0" w:color="auto" w:frame="1"/>
        </w:rPr>
        <w:t>y</w:t>
      </w:r>
      <w:r w:rsidRPr="001F7874">
        <w:rPr>
          <w:rFonts w:ascii="STIXGeneral-Regular" w:eastAsia="Times New Roman" w:hAnsi="STIXGeneral-Regular" w:cs="STIXGeneral-Regular"/>
          <w:color w:val="000000"/>
          <w:sz w:val="31"/>
          <w:szCs w:val="31"/>
          <w:bdr w:val="none" w:sz="0" w:space="0" w:color="auto" w:frame="1"/>
        </w:rPr>
        <w:t>=</w:t>
      </w:r>
      <w:r w:rsidRPr="001F7874">
        <w:rPr>
          <w:rFonts w:ascii="STIXGeneral-Italic" w:eastAsia="Times New Roman" w:hAnsi="STIXGeneral-Italic" w:cs="STIXGeneral-Italic"/>
          <w:color w:val="000000"/>
          <w:sz w:val="31"/>
          <w:szCs w:val="31"/>
          <w:bdr w:val="none" w:sz="0" w:space="0" w:color="auto" w:frame="1"/>
        </w:rPr>
        <w:t>β</w:t>
      </w:r>
      <w:r w:rsidRPr="001F7874">
        <w:rPr>
          <w:rFonts w:ascii="STIXGeneral-Regular" w:eastAsia="Times New Roman" w:hAnsi="STIXGeneral-Regular" w:cs="STIXGeneral-Regular"/>
          <w:color w:val="000000"/>
          <w:bdr w:val="none" w:sz="0" w:space="0" w:color="auto" w:frame="1"/>
        </w:rPr>
        <w:t>0</w:t>
      </w:r>
      <w:r w:rsidRPr="001F7874">
        <w:rPr>
          <w:rFonts w:ascii="STIXGeneral-Regular" w:eastAsia="Times New Roman" w:hAnsi="STIXGeneral-Regular" w:cs="STIXGeneral-Regular"/>
          <w:color w:val="000000"/>
          <w:sz w:val="31"/>
          <w:szCs w:val="31"/>
          <w:bdr w:val="none" w:sz="0" w:space="0" w:color="auto" w:frame="1"/>
        </w:rPr>
        <w:t>+</w:t>
      </w:r>
      <w:r w:rsidRPr="001F7874">
        <w:rPr>
          <w:rFonts w:ascii="STIXGeneral-Italic" w:eastAsia="Times New Roman" w:hAnsi="STIXGeneral-Italic" w:cs="STIXGeneral-Italic"/>
          <w:color w:val="000000"/>
          <w:sz w:val="31"/>
          <w:szCs w:val="31"/>
          <w:bdr w:val="none" w:sz="0" w:space="0" w:color="auto" w:frame="1"/>
        </w:rPr>
        <w:t>f</w:t>
      </w:r>
      <w:r w:rsidRPr="001F7874">
        <w:rPr>
          <w:rFonts w:ascii="STIXGeneral-Regular" w:eastAsia="Times New Roman" w:hAnsi="STIXGeneral-Regular" w:cs="STIXGeneral-Regular"/>
          <w:color w:val="000000"/>
          <w:sz w:val="31"/>
          <w:szCs w:val="31"/>
          <w:bdr w:val="none" w:sz="0" w:space="0" w:color="auto" w:frame="1"/>
        </w:rPr>
        <w:t>(</w:t>
      </w:r>
      <w:r w:rsidRPr="001F7874">
        <w:rPr>
          <w:rFonts w:ascii="STIXGeneral-Italic" w:eastAsia="Times New Roman" w:hAnsi="STIXGeneral-Italic" w:cs="STIXGeneral-Italic"/>
          <w:color w:val="000000"/>
          <w:sz w:val="31"/>
          <w:szCs w:val="31"/>
          <w:bdr w:val="none" w:sz="0" w:space="0" w:color="auto" w:frame="1"/>
        </w:rPr>
        <w:t>x</w:t>
      </w:r>
      <w:proofErr w:type="gramStart"/>
      <w:r w:rsidRPr="001F7874">
        <w:rPr>
          <w:rFonts w:ascii="STIXGeneral-Regular" w:eastAsia="Times New Roman" w:hAnsi="STIXGeneral-Regular" w:cs="STIXGeneral-Regular"/>
          <w:color w:val="000000"/>
          <w:bdr w:val="none" w:sz="0" w:space="0" w:color="auto" w:frame="1"/>
        </w:rPr>
        <w:t>1</w:t>
      </w:r>
      <w:r w:rsidRPr="001F7874">
        <w:rPr>
          <w:rFonts w:ascii="STIXGeneral-Regular" w:eastAsia="Times New Roman" w:hAnsi="STIXGeneral-Regular" w:cs="STIXGeneral-Regular"/>
          <w:color w:val="000000"/>
          <w:sz w:val="31"/>
          <w:szCs w:val="31"/>
          <w:bdr w:val="none" w:sz="0" w:space="0" w:color="auto" w:frame="1"/>
        </w:rPr>
        <w:t>)+</w:t>
      </w:r>
      <w:proofErr w:type="spellStart"/>
      <w:proofErr w:type="gramEnd"/>
      <w:r w:rsidRPr="001F7874">
        <w:rPr>
          <w:rFonts w:ascii="STIXGeneral-Italic" w:eastAsia="Times New Roman" w:hAnsi="STIXGeneral-Italic" w:cs="STIXGeneral-Italic"/>
          <w:color w:val="000000"/>
          <w:sz w:val="31"/>
          <w:szCs w:val="31"/>
          <w:bdr w:val="none" w:sz="0" w:space="0" w:color="auto" w:frame="1"/>
        </w:rPr>
        <w:t>ε</w:t>
      </w:r>
      <w:r w:rsidRPr="001F7874">
        <w:rPr>
          <w:rFonts w:ascii="STIXGeneral-Regular" w:eastAsia="Times New Roman" w:hAnsi="STIXGeneral-Regular" w:cs="STIXGeneral-Regular"/>
          <w:color w:val="000000"/>
          <w:sz w:val="31"/>
          <w:szCs w:val="31"/>
          <w:bdr w:val="none" w:sz="0" w:space="0" w:color="auto" w:frame="1"/>
        </w:rPr>
        <w:t>,</w:t>
      </w:r>
      <w:r w:rsidRPr="001F7874">
        <w:rPr>
          <w:rFonts w:ascii="STIXGeneral-Italic" w:eastAsia="Times New Roman" w:hAnsi="STIXGeneral-Italic" w:cs="STIXGeneral-Italic"/>
          <w:color w:val="000000"/>
          <w:sz w:val="31"/>
          <w:szCs w:val="31"/>
          <w:bdr w:val="none" w:sz="0" w:space="0" w:color="auto" w:frame="1"/>
        </w:rPr>
        <w:t>ε</w:t>
      </w:r>
      <w:r w:rsidRPr="001F7874">
        <w:rPr>
          <w:rFonts w:ascii="STIXGeneral-Regular" w:eastAsia="Times New Roman" w:hAnsi="STIXGeneral-Regular" w:cs="STIXGeneral-Regular"/>
          <w:color w:val="000000"/>
          <w:sz w:val="31"/>
          <w:szCs w:val="31"/>
          <w:bdr w:val="none" w:sz="0" w:space="0" w:color="auto" w:frame="1"/>
        </w:rPr>
        <w:t>∼</w:t>
      </w:r>
      <w:r w:rsidRPr="001F7874">
        <w:rPr>
          <w:rFonts w:ascii="STIXGeneral-Italic" w:eastAsia="Times New Roman" w:hAnsi="STIXGeneral-Italic" w:cs="STIXGeneral-Italic"/>
          <w:color w:val="000000"/>
          <w:sz w:val="31"/>
          <w:szCs w:val="31"/>
          <w:bdr w:val="none" w:sz="0" w:space="0" w:color="auto" w:frame="1"/>
        </w:rPr>
        <w:t>N</w:t>
      </w:r>
      <w:proofErr w:type="spellEnd"/>
      <w:r w:rsidRPr="001F7874">
        <w:rPr>
          <w:rFonts w:ascii="STIXGeneral-Regular" w:eastAsia="Times New Roman" w:hAnsi="STIXGeneral-Regular" w:cs="STIXGeneral-Regular"/>
          <w:color w:val="000000"/>
          <w:sz w:val="31"/>
          <w:szCs w:val="31"/>
          <w:bdr w:val="none" w:sz="0" w:space="0" w:color="auto" w:frame="1"/>
        </w:rPr>
        <w:t>(0,</w:t>
      </w:r>
      <w:r w:rsidRPr="001F7874">
        <w:rPr>
          <w:rFonts w:ascii="STIXGeneral-Italic" w:eastAsia="Times New Roman" w:hAnsi="STIXGeneral-Italic" w:cs="STIXGeneral-Italic"/>
          <w:color w:val="000000"/>
          <w:sz w:val="31"/>
          <w:szCs w:val="31"/>
          <w:bdr w:val="none" w:sz="0" w:space="0" w:color="auto" w:frame="1"/>
        </w:rPr>
        <w:t>σ</w:t>
      </w:r>
      <w:r w:rsidRPr="001F7874">
        <w:rPr>
          <w:rFonts w:ascii="STIXGeneral-Regular" w:eastAsia="Times New Roman" w:hAnsi="STIXGeneral-Regular" w:cs="STIXGeneral-Regular"/>
          <w:color w:val="000000"/>
          <w:bdr w:val="none" w:sz="0" w:space="0" w:color="auto" w:frame="1"/>
        </w:rPr>
        <w:t>2</w:t>
      </w:r>
      <w:r w:rsidRPr="001F7874">
        <w:rPr>
          <w:rFonts w:ascii="STIXGeneral-Regular" w:eastAsia="Times New Roman" w:hAnsi="STIXGeneral-Regular" w:cs="STIXGeneral-Regular"/>
          <w:color w:val="000000"/>
          <w:sz w:val="31"/>
          <w:szCs w:val="31"/>
          <w:bdr w:val="none" w:sz="0" w:space="0" w:color="auto" w:frame="1"/>
        </w:rPr>
        <w:t>)</w:t>
      </w:r>
    </w:p>
    <w:p w14:paraId="482E22E7" w14:textId="77777777" w:rsidR="001F7874" w:rsidRDefault="001F7874" w:rsidP="001F7874">
      <w:pPr>
        <w:spacing w:after="0" w:line="240" w:lineRule="auto"/>
        <w:contextualSpacing/>
        <w:rPr>
          <w:rFonts w:ascii="STIXGeneral-Regular" w:eastAsia="Times New Roman" w:hAnsi="STIXGeneral-Regular" w:cs="STIXGeneral-Regular"/>
          <w:color w:val="000000"/>
          <w:sz w:val="31"/>
          <w:szCs w:val="31"/>
          <w:bdr w:val="none" w:sz="0" w:space="0" w:color="auto" w:frame="1"/>
        </w:rPr>
      </w:pPr>
    </w:p>
    <w:p w14:paraId="2CFDE012" w14:textId="072E3FCC" w:rsidR="001F7874" w:rsidRDefault="00314289" w:rsidP="001F7874">
      <w:pPr>
        <w:spacing w:after="0" w:line="240" w:lineRule="auto"/>
        <w:contextualSpacing/>
        <w:rPr>
          <w:rFonts w:ascii="Times New Roman" w:hAnsi="Times New Roman" w:cs="Times New Roman"/>
        </w:rPr>
      </w:pPr>
      <w:r>
        <w:rPr>
          <w:rFonts w:ascii="STIXGeneral-Regular" w:eastAsia="Times New Roman" w:hAnsi="STIXGeneral-Regular" w:cs="STIXGeneral-Regular"/>
          <w:color w:val="000000"/>
          <w:sz w:val="31"/>
          <w:szCs w:val="31"/>
          <w:bdr w:val="none" w:sz="0" w:space="0" w:color="auto" w:frame="1"/>
        </w:rPr>
        <w:t>where</w:t>
      </w:r>
      <w:r w:rsidRPr="00314289">
        <w:rPr>
          <w:rFonts w:ascii="Times" w:eastAsia="Times New Roman" w:hAnsi="Times" w:cs="Times New Roman"/>
          <w:color w:val="000000"/>
          <w:sz w:val="24"/>
          <w:szCs w:val="24"/>
          <w:shd w:val="clear" w:color="auto" w:fill="FFFFFF"/>
        </w:rPr>
        <w:t xml:space="preserve"> contribution to the linear predictor is now some function </w:t>
      </w:r>
      <w:r w:rsidRPr="00314289">
        <w:rPr>
          <w:rFonts w:ascii="STIXGeneral-Italic" w:eastAsia="Times New Roman" w:hAnsi="STIXGeneral-Italic" w:cs="STIXGeneral-Italic"/>
          <w:color w:val="000000"/>
          <w:sz w:val="31"/>
          <w:szCs w:val="31"/>
          <w:bdr w:val="none" w:sz="0" w:space="0" w:color="auto" w:frame="1"/>
        </w:rPr>
        <w:t>f</w:t>
      </w:r>
      <w:r>
        <w:rPr>
          <w:rFonts w:ascii="STIXGeneral-Italic" w:eastAsia="Times New Roman" w:hAnsi="STIXGeneral-Italic" w:cs="STIXGeneral-Italic"/>
          <w:color w:val="000000"/>
          <w:sz w:val="31"/>
          <w:szCs w:val="31"/>
          <w:bdr w:val="none" w:sz="0" w:space="0" w:color="auto" w:frame="1"/>
        </w:rPr>
        <w:t xml:space="preserve">, in this case it is a cubic spline (see </w:t>
      </w:r>
      <w:r>
        <w:rPr>
          <w:rFonts w:ascii="Times New Roman" w:hAnsi="Times New Roman" w:cs="Times New Roman"/>
        </w:rPr>
        <w:t xml:space="preserve">article about gams for environmental science: </w:t>
      </w:r>
      <w:hyperlink r:id="rId1" w:history="1">
        <w:r w:rsidRPr="004A7F2E">
          <w:rPr>
            <w:rStyle w:val="Hyperlink"/>
            <w:rFonts w:ascii="Times New Roman" w:hAnsi="Times New Roman" w:cs="Times New Roman"/>
          </w:rPr>
          <w:t>http://environmentalcomputing.net/intro-to-gams/)</w:t>
        </w:r>
      </w:hyperlink>
    </w:p>
    <w:p w14:paraId="1FCF46E5" w14:textId="77777777" w:rsidR="00314289" w:rsidRDefault="00314289" w:rsidP="001F7874">
      <w:pPr>
        <w:spacing w:after="0" w:line="240" w:lineRule="auto"/>
        <w:contextualSpacing/>
        <w:rPr>
          <w:rFonts w:ascii="Times New Roman" w:hAnsi="Times New Roman" w:cs="Times New Roman"/>
        </w:rPr>
      </w:pPr>
    </w:p>
    <w:p w14:paraId="6DDF7690" w14:textId="66EE252E" w:rsidR="00314289" w:rsidRDefault="00F04412" w:rsidP="001F7874">
      <w:pPr>
        <w:spacing w:after="0" w:line="240" w:lineRule="auto"/>
        <w:contextualSpacing/>
        <w:rPr>
          <w:rFonts w:ascii="Times New Roman" w:hAnsi="Times New Roman" w:cs="Times New Roman"/>
        </w:rPr>
      </w:pPr>
      <w:r>
        <w:rPr>
          <w:rFonts w:ascii="Times New Roman" w:hAnsi="Times New Roman" w:cs="Times New Roman"/>
        </w:rPr>
        <w:t>In this analysis, the</w:t>
      </w:r>
      <w:r w:rsidR="00314289">
        <w:rPr>
          <w:rFonts w:ascii="Times New Roman" w:hAnsi="Times New Roman" w:cs="Times New Roman"/>
        </w:rPr>
        <w:t xml:space="preserve"> data were fit with </w:t>
      </w:r>
      <w:proofErr w:type="spellStart"/>
      <w:r w:rsidR="00314289">
        <w:rPr>
          <w:rFonts w:ascii="Times New Roman" w:hAnsi="Times New Roman" w:cs="Times New Roman"/>
        </w:rPr>
        <w:t>ggplot’s</w:t>
      </w:r>
      <w:proofErr w:type="spellEnd"/>
      <w:r w:rsidR="00314289">
        <w:rPr>
          <w:rFonts w:ascii="Times New Roman" w:hAnsi="Times New Roman" w:cs="Times New Roman"/>
        </w:rPr>
        <w:t xml:space="preserve"> default </w:t>
      </w:r>
      <w:proofErr w:type="spellStart"/>
      <w:r w:rsidR="00314289">
        <w:rPr>
          <w:rFonts w:ascii="Times New Roman" w:hAnsi="Times New Roman" w:cs="Times New Roman"/>
        </w:rPr>
        <w:t>geom_smooth</w:t>
      </w:r>
      <w:proofErr w:type="spellEnd"/>
      <w:r w:rsidR="00314289">
        <w:rPr>
          <w:rFonts w:ascii="Times New Roman" w:hAnsi="Times New Roman" w:cs="Times New Roman"/>
        </w:rPr>
        <w:t xml:space="preserve"> function.</w:t>
      </w:r>
      <w:r>
        <w:rPr>
          <w:rFonts w:ascii="Times New Roman" w:hAnsi="Times New Roman" w:cs="Times New Roman"/>
        </w:rPr>
        <w:t xml:space="preserve"> If you think it’s important to describe the model and its fit in more detail for each signal/site, we may want </w:t>
      </w:r>
      <w:r w:rsidR="00314289">
        <w:rPr>
          <w:rFonts w:ascii="Times New Roman" w:hAnsi="Times New Roman" w:cs="Times New Roman"/>
        </w:rPr>
        <w:t xml:space="preserve">to use something like </w:t>
      </w:r>
    </w:p>
    <w:p w14:paraId="5FACBCBD" w14:textId="1E51906B" w:rsidR="00314289" w:rsidRDefault="00314289" w:rsidP="001F7874">
      <w:pPr>
        <w:spacing w:after="0" w:line="240" w:lineRule="auto"/>
        <w:contextualSpacing/>
        <w:rPr>
          <w:rFonts w:ascii="Times New Roman" w:hAnsi="Times New Roman" w:cs="Times New Roman"/>
        </w:rPr>
      </w:pPr>
    </w:p>
    <w:p w14:paraId="119BC40E" w14:textId="59154EF2" w:rsidR="007A0226" w:rsidRPr="007A0226" w:rsidRDefault="007A0226" w:rsidP="007A0226">
      <w:pPr>
        <w:pStyle w:val="HTMLPreformatted"/>
        <w:shd w:val="clear" w:color="auto" w:fill="E7E7E7"/>
        <w:spacing w:line="315" w:lineRule="atLeast"/>
        <w:textAlignment w:val="baseline"/>
        <w:rPr>
          <w:color w:val="000000"/>
          <w:sz w:val="23"/>
          <w:szCs w:val="23"/>
        </w:rPr>
      </w:pPr>
      <w:proofErr w:type="spellStart"/>
      <w:r>
        <w:rPr>
          <w:color w:val="000000"/>
          <w:bdr w:val="none" w:sz="0" w:space="0" w:color="auto" w:frame="1"/>
          <w:shd w:val="clear" w:color="auto" w:fill="E7E7E7"/>
        </w:rPr>
        <w:t>fit</w:t>
      </w:r>
      <w:r w:rsidR="00F04412">
        <w:rPr>
          <w:color w:val="000000"/>
          <w:bdr w:val="none" w:sz="0" w:space="0" w:color="auto" w:frame="1"/>
          <w:shd w:val="clear" w:color="auto" w:fill="E7E7E7"/>
        </w:rPr>
        <w:t>SiteX</w:t>
      </w:r>
      <w:proofErr w:type="spellEnd"/>
      <w:r>
        <w:rPr>
          <w:color w:val="000000"/>
          <w:bdr w:val="none" w:sz="0" w:space="0" w:color="auto" w:frame="1"/>
          <w:shd w:val="clear" w:color="auto" w:fill="E7E7E7"/>
        </w:rPr>
        <w:t xml:space="preserve"> &lt;- </w:t>
      </w:r>
      <w:proofErr w:type="gramStart"/>
      <w:r w:rsidRPr="007A0226">
        <w:rPr>
          <w:color w:val="000000"/>
          <w:bdr w:val="none" w:sz="0" w:space="0" w:color="auto" w:frame="1"/>
          <w:shd w:val="clear" w:color="auto" w:fill="E7E7E7"/>
        </w:rPr>
        <w:t>gam(</w:t>
      </w:r>
      <w:proofErr w:type="gramEnd"/>
      <w:r>
        <w:rPr>
          <w:color w:val="000000"/>
          <w:bdr w:val="none" w:sz="0" w:space="0" w:color="auto" w:frame="1"/>
          <w:shd w:val="clear" w:color="auto" w:fill="E7E7E7"/>
        </w:rPr>
        <w:t>y</w:t>
      </w:r>
      <w:r w:rsidRPr="007A0226">
        <w:rPr>
          <w:color w:val="000000"/>
          <w:bdr w:val="none" w:sz="0" w:space="0" w:color="auto" w:frame="1"/>
          <w:shd w:val="clear" w:color="auto" w:fill="E7E7E7"/>
        </w:rPr>
        <w:t xml:space="preserve"> ~ s(</w:t>
      </w:r>
      <w:r>
        <w:rPr>
          <w:color w:val="000000"/>
          <w:bdr w:val="none" w:sz="0" w:space="0" w:color="auto" w:frame="1"/>
          <w:shd w:val="clear" w:color="auto" w:fill="E7E7E7"/>
        </w:rPr>
        <w:t>hour</w:t>
      </w:r>
      <w:r>
        <w:rPr>
          <w:rStyle w:val="HTMLCode"/>
          <w:color w:val="000000"/>
          <w:bdr w:val="none" w:sz="0" w:space="0" w:color="auto" w:frame="1"/>
          <w:shd w:val="clear" w:color="auto" w:fill="E7E7E7"/>
        </w:rPr>
        <w:t xml:space="preserve">, </w:t>
      </w:r>
      <w:proofErr w:type="spellStart"/>
      <w:r>
        <w:rPr>
          <w:rStyle w:val="HTMLCode"/>
          <w:color w:val="000000"/>
          <w:bdr w:val="none" w:sz="0" w:space="0" w:color="auto" w:frame="1"/>
          <w:shd w:val="clear" w:color="auto" w:fill="E7E7E7"/>
        </w:rPr>
        <w:t>bs</w:t>
      </w:r>
      <w:proofErr w:type="spellEnd"/>
      <w:r>
        <w:rPr>
          <w:rStyle w:val="HTMLCode"/>
          <w:color w:val="000000"/>
          <w:bdr w:val="none" w:sz="0" w:space="0" w:color="auto" w:frame="1"/>
          <w:shd w:val="clear" w:color="auto" w:fill="E7E7E7"/>
        </w:rPr>
        <w:t xml:space="preserve"> = '</w:t>
      </w:r>
      <w:r>
        <w:rPr>
          <w:rStyle w:val="HTMLCode"/>
          <w:color w:val="000000"/>
          <w:bdr w:val="none" w:sz="0" w:space="0" w:color="auto" w:frame="1"/>
          <w:shd w:val="clear" w:color="auto" w:fill="E7E7E7"/>
        </w:rPr>
        <w:t>cubic</w:t>
      </w:r>
      <w:r>
        <w:rPr>
          <w:rStyle w:val="HTMLCode"/>
          <w:color w:val="000000"/>
          <w:bdr w:val="none" w:sz="0" w:space="0" w:color="auto" w:frame="1"/>
          <w:shd w:val="clear" w:color="auto" w:fill="E7E7E7"/>
        </w:rPr>
        <w:t>'</w:t>
      </w:r>
      <w:r w:rsidRPr="007A0226">
        <w:rPr>
          <w:color w:val="000000"/>
          <w:bdr w:val="none" w:sz="0" w:space="0" w:color="auto" w:frame="1"/>
          <w:shd w:val="clear" w:color="auto" w:fill="E7E7E7"/>
        </w:rPr>
        <w:t xml:space="preserve">), data = </w:t>
      </w:r>
      <w:proofErr w:type="spellStart"/>
      <w:r>
        <w:rPr>
          <w:color w:val="000000"/>
          <w:bdr w:val="none" w:sz="0" w:space="0" w:color="auto" w:frame="1"/>
          <w:shd w:val="clear" w:color="auto" w:fill="E7E7E7"/>
        </w:rPr>
        <w:t>ourData</w:t>
      </w:r>
      <w:proofErr w:type="spellEnd"/>
      <w:r w:rsidRPr="007A0226">
        <w:rPr>
          <w:color w:val="000000"/>
          <w:bdr w:val="none" w:sz="0" w:space="0" w:color="auto" w:frame="1"/>
          <w:shd w:val="clear" w:color="auto" w:fill="E7E7E7"/>
        </w:rPr>
        <w:t>, method = "REML")</w:t>
      </w:r>
    </w:p>
    <w:p w14:paraId="00BD8485" w14:textId="77777777" w:rsidR="00314289" w:rsidRDefault="00314289" w:rsidP="001F7874">
      <w:pPr>
        <w:spacing w:after="0" w:line="240" w:lineRule="auto"/>
        <w:contextualSpacing/>
        <w:rPr>
          <w:rFonts w:ascii="Times New Roman" w:hAnsi="Times New Roman" w:cs="Times New Roman"/>
        </w:rPr>
      </w:pPr>
    </w:p>
    <w:p w14:paraId="3CB2F4E5" w14:textId="43A40A5C" w:rsidR="007A0226" w:rsidRPr="00314289" w:rsidRDefault="007A0226" w:rsidP="001F7874">
      <w:pPr>
        <w:spacing w:after="0" w:line="240" w:lineRule="auto"/>
        <w:contextualSpacing/>
        <w:rPr>
          <w:rFonts w:ascii="Times New Roman" w:hAnsi="Times New Roman" w:cs="Times New Roman"/>
        </w:rPr>
      </w:pPr>
      <w:r>
        <w:rPr>
          <w:rFonts w:ascii="Times New Roman" w:hAnsi="Times New Roman" w:cs="Times New Roman"/>
        </w:rPr>
        <w:t>and then check residuals of each model.</w:t>
      </w:r>
      <w:r w:rsidR="00F04412">
        <w:rPr>
          <w:rFonts w:ascii="Times New Roman" w:hAnsi="Times New Roman" w:cs="Times New Roman"/>
        </w:rPr>
        <w:t xml:space="preserve"> </w:t>
      </w:r>
      <w:r>
        <w:rPr>
          <w:rFonts w:ascii="Times New Roman" w:hAnsi="Times New Roman" w:cs="Times New Roman"/>
        </w:rPr>
        <w:t xml:space="preserve"> </w:t>
      </w:r>
    </w:p>
    <w:p w14:paraId="66770DD3" w14:textId="005A462D" w:rsidR="001F7874" w:rsidRDefault="001F7874">
      <w:pPr>
        <w:pStyle w:val="CommentText"/>
      </w:pPr>
    </w:p>
  </w:comment>
  <w:comment w:id="7" w:author="Paige Bianca Miller" w:date="2018-06-17T18:54:00Z" w:initials="PBM">
    <w:p w14:paraId="4FC1CCDF" w14:textId="411E2E41" w:rsidR="00D843DA" w:rsidRDefault="00D843DA">
      <w:pPr>
        <w:pStyle w:val="CommentText"/>
      </w:pPr>
      <w:r>
        <w:rPr>
          <w:rStyle w:val="CommentReference"/>
        </w:rPr>
        <w:annotationRef/>
      </w:r>
      <w:r>
        <w:t>Not sure if you are including analyses from ACFs? If so, please let me know!</w:t>
      </w:r>
    </w:p>
  </w:comment>
  <w:comment w:id="9" w:author="Paige Bianca Miller" w:date="2018-06-17T18:50:00Z" w:initials="PBM">
    <w:p w14:paraId="0686CEDC" w14:textId="634B2534" w:rsidR="0087536F" w:rsidRDefault="0087536F">
      <w:pPr>
        <w:pStyle w:val="CommentText"/>
      </w:pPr>
      <w:r>
        <w:rPr>
          <w:rStyle w:val="CommentReference"/>
        </w:rPr>
        <w:annotationRef/>
      </w:r>
      <w:r>
        <w:t>Not sure how to word this. Does this make sense to you?</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63311C" w15:done="0"/>
  <w15:commentEx w15:paraId="175FDA10" w15:done="0"/>
  <w15:commentEx w15:paraId="66770DD3" w15:paraIdParent="175FDA10" w15:done="0"/>
  <w15:commentEx w15:paraId="4FC1CCDF" w15:done="0"/>
  <w15:commentEx w15:paraId="0686CED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TIXGeneral-Regular">
    <w:charset w:val="00"/>
    <w:family w:val="auto"/>
    <w:pitch w:val="variable"/>
    <w:sig w:usb0="A00002FF" w:usb1="4203FDFF" w:usb2="02000020" w:usb3="00000000" w:csb0="800001FF" w:csb1="00000000"/>
  </w:font>
  <w:font w:name="STIXGeneral-Italic">
    <w:charset w:val="00"/>
    <w:family w:val="auto"/>
    <w:pitch w:val="variable"/>
    <w:sig w:usb0="A00002BF" w:usb1="42000D4E" w:usb2="02000000" w:usb3="00000000" w:csb0="8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ige Bianca Miller">
    <w15:presenceInfo w15:providerId="None" w15:userId="Paige Bianca Mi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AA"/>
    <w:rsid w:val="00000D25"/>
    <w:rsid w:val="001F7874"/>
    <w:rsid w:val="0022031A"/>
    <w:rsid w:val="00314289"/>
    <w:rsid w:val="00575E7C"/>
    <w:rsid w:val="006E1397"/>
    <w:rsid w:val="007A0226"/>
    <w:rsid w:val="0087536F"/>
    <w:rsid w:val="00BF1A86"/>
    <w:rsid w:val="00C0401E"/>
    <w:rsid w:val="00D62E87"/>
    <w:rsid w:val="00D843DA"/>
    <w:rsid w:val="00D871A0"/>
    <w:rsid w:val="00E43525"/>
    <w:rsid w:val="00EC495D"/>
    <w:rsid w:val="00F04412"/>
    <w:rsid w:val="00F142D1"/>
    <w:rsid w:val="00F379AA"/>
    <w:rsid w:val="00F734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CE07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9A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379AA"/>
    <w:rPr>
      <w:sz w:val="16"/>
      <w:szCs w:val="16"/>
    </w:rPr>
  </w:style>
  <w:style w:type="paragraph" w:styleId="CommentText">
    <w:name w:val="annotation text"/>
    <w:basedOn w:val="Normal"/>
    <w:link w:val="CommentTextChar"/>
    <w:uiPriority w:val="99"/>
    <w:semiHidden/>
    <w:unhideWhenUsed/>
    <w:rsid w:val="00F379AA"/>
    <w:pPr>
      <w:spacing w:line="240" w:lineRule="auto"/>
    </w:pPr>
    <w:rPr>
      <w:sz w:val="20"/>
      <w:szCs w:val="20"/>
    </w:rPr>
  </w:style>
  <w:style w:type="character" w:customStyle="1" w:styleId="CommentTextChar">
    <w:name w:val="Comment Text Char"/>
    <w:basedOn w:val="DefaultParagraphFont"/>
    <w:link w:val="CommentText"/>
    <w:uiPriority w:val="99"/>
    <w:semiHidden/>
    <w:rsid w:val="00F379AA"/>
    <w:rPr>
      <w:sz w:val="20"/>
      <w:szCs w:val="20"/>
    </w:rPr>
  </w:style>
  <w:style w:type="paragraph" w:styleId="BalloonText">
    <w:name w:val="Balloon Text"/>
    <w:basedOn w:val="Normal"/>
    <w:link w:val="BalloonTextChar"/>
    <w:uiPriority w:val="99"/>
    <w:semiHidden/>
    <w:unhideWhenUsed/>
    <w:rsid w:val="00F379A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79A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73460"/>
    <w:rPr>
      <w:b/>
      <w:bCs/>
    </w:rPr>
  </w:style>
  <w:style w:type="character" w:customStyle="1" w:styleId="CommentSubjectChar">
    <w:name w:val="Comment Subject Char"/>
    <w:basedOn w:val="CommentTextChar"/>
    <w:link w:val="CommentSubject"/>
    <w:uiPriority w:val="99"/>
    <w:semiHidden/>
    <w:rsid w:val="00F73460"/>
    <w:rPr>
      <w:b/>
      <w:bCs/>
      <w:sz w:val="20"/>
      <w:szCs w:val="20"/>
    </w:rPr>
  </w:style>
  <w:style w:type="character" w:customStyle="1" w:styleId="mi">
    <w:name w:val="mi"/>
    <w:basedOn w:val="DefaultParagraphFont"/>
    <w:rsid w:val="001F7874"/>
  </w:style>
  <w:style w:type="character" w:customStyle="1" w:styleId="mo">
    <w:name w:val="mo"/>
    <w:basedOn w:val="DefaultParagraphFont"/>
    <w:rsid w:val="001F7874"/>
  </w:style>
  <w:style w:type="character" w:customStyle="1" w:styleId="mn">
    <w:name w:val="mn"/>
    <w:basedOn w:val="DefaultParagraphFont"/>
    <w:rsid w:val="001F7874"/>
  </w:style>
  <w:style w:type="character" w:customStyle="1" w:styleId="apple-converted-space">
    <w:name w:val="apple-converted-space"/>
    <w:basedOn w:val="DefaultParagraphFont"/>
    <w:rsid w:val="00314289"/>
  </w:style>
  <w:style w:type="character" w:styleId="Hyperlink">
    <w:name w:val="Hyperlink"/>
    <w:basedOn w:val="DefaultParagraphFont"/>
    <w:uiPriority w:val="99"/>
    <w:unhideWhenUsed/>
    <w:rsid w:val="00314289"/>
    <w:rPr>
      <w:color w:val="0563C1" w:themeColor="hyperlink"/>
      <w:u w:val="single"/>
    </w:rPr>
  </w:style>
  <w:style w:type="paragraph" w:styleId="HTMLPreformatted">
    <w:name w:val="HTML Preformatted"/>
    <w:basedOn w:val="Normal"/>
    <w:link w:val="HTMLPreformattedChar"/>
    <w:uiPriority w:val="99"/>
    <w:unhideWhenUsed/>
    <w:rsid w:val="007A0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0226"/>
    <w:rPr>
      <w:rFonts w:ascii="Courier New" w:hAnsi="Courier New" w:cs="Courier New"/>
      <w:sz w:val="20"/>
      <w:szCs w:val="20"/>
    </w:rPr>
  </w:style>
  <w:style w:type="character" w:styleId="HTMLCode">
    <w:name w:val="HTML Code"/>
    <w:basedOn w:val="DefaultParagraphFont"/>
    <w:uiPriority w:val="99"/>
    <w:semiHidden/>
    <w:unhideWhenUsed/>
    <w:rsid w:val="007A0226"/>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20177">
      <w:bodyDiv w:val="1"/>
      <w:marLeft w:val="0"/>
      <w:marRight w:val="0"/>
      <w:marTop w:val="0"/>
      <w:marBottom w:val="0"/>
      <w:divBdr>
        <w:top w:val="none" w:sz="0" w:space="0" w:color="auto"/>
        <w:left w:val="none" w:sz="0" w:space="0" w:color="auto"/>
        <w:bottom w:val="none" w:sz="0" w:space="0" w:color="auto"/>
        <w:right w:val="none" w:sz="0" w:space="0" w:color="auto"/>
      </w:divBdr>
    </w:div>
    <w:div w:id="361439858">
      <w:bodyDiv w:val="1"/>
      <w:marLeft w:val="0"/>
      <w:marRight w:val="0"/>
      <w:marTop w:val="0"/>
      <w:marBottom w:val="0"/>
      <w:divBdr>
        <w:top w:val="none" w:sz="0" w:space="0" w:color="auto"/>
        <w:left w:val="none" w:sz="0" w:space="0" w:color="auto"/>
        <w:bottom w:val="none" w:sz="0" w:space="0" w:color="auto"/>
        <w:right w:val="none" w:sz="0" w:space="0" w:color="auto"/>
      </w:divBdr>
    </w:div>
    <w:div w:id="799885349">
      <w:bodyDiv w:val="1"/>
      <w:marLeft w:val="0"/>
      <w:marRight w:val="0"/>
      <w:marTop w:val="0"/>
      <w:marBottom w:val="0"/>
      <w:divBdr>
        <w:top w:val="none" w:sz="0" w:space="0" w:color="auto"/>
        <w:left w:val="none" w:sz="0" w:space="0" w:color="auto"/>
        <w:bottom w:val="none" w:sz="0" w:space="0" w:color="auto"/>
        <w:right w:val="none" w:sz="0" w:space="0" w:color="auto"/>
      </w:divBdr>
    </w:div>
    <w:div w:id="1075124576">
      <w:bodyDiv w:val="1"/>
      <w:marLeft w:val="0"/>
      <w:marRight w:val="0"/>
      <w:marTop w:val="0"/>
      <w:marBottom w:val="0"/>
      <w:divBdr>
        <w:top w:val="none" w:sz="0" w:space="0" w:color="auto"/>
        <w:left w:val="none" w:sz="0" w:space="0" w:color="auto"/>
        <w:bottom w:val="none" w:sz="0" w:space="0" w:color="auto"/>
        <w:right w:val="none" w:sz="0" w:space="0" w:color="auto"/>
      </w:divBdr>
    </w:div>
    <w:div w:id="2034723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environmentalcomputing.net/intro-to-gams/)" TargetMode="External"/></Relationship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360</Words>
  <Characters>2054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Bianca Miller</dc:creator>
  <cp:keywords/>
  <dc:description/>
  <cp:lastModifiedBy>Paige Bianca Miller</cp:lastModifiedBy>
  <cp:revision>8</cp:revision>
  <dcterms:created xsi:type="dcterms:W3CDTF">2018-06-15T20:39:00Z</dcterms:created>
  <dcterms:modified xsi:type="dcterms:W3CDTF">2018-06-17T22:54:00Z</dcterms:modified>
</cp:coreProperties>
</file>